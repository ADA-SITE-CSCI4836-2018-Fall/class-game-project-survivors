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C0B" w:rsidRPr="00F92062" w:rsidRDefault="003A2E02" w:rsidP="00C2617E">
      <w:pPr>
        <w:pStyle w:val="Title"/>
        <w:rPr>
          <w:sz w:val="40"/>
          <w:szCs w:val="40"/>
        </w:rPr>
      </w:pPr>
      <w:del w:id="0" w:author="Nijat Mursali" w:date="2018-10-30T14:46:00Z">
        <w:r w:rsidDel="00222CAA">
          <w:delText>&lt;</w:delText>
        </w:r>
        <w:r w:rsidR="00BC0A65" w:rsidDel="00222CAA">
          <w:delText>Game p</w:delText>
        </w:r>
        <w:r w:rsidDel="00222CAA">
          <w:delText>roject name&gt;</w:delText>
        </w:r>
      </w:del>
      <w:ins w:id="1" w:author="Nijat Mursali" w:date="2018-10-30T14:46:00Z">
        <w:r w:rsidR="00222CAA">
          <w:t xml:space="preserve">Aghanatiq – The Game </w:t>
        </w:r>
      </w:ins>
    </w:p>
    <w:p w:rsidR="00DB5829" w:rsidRDefault="00B136EE" w:rsidP="00C2617E">
      <w:pPr>
        <w:ind w:right="3402"/>
      </w:pPr>
      <w:ins w:id="2" w:author="Nijat Mursali" w:date="2018-10-30T14:46:00Z">
        <w:r>
          <w:rPr>
            <w:lang w:val="az-Latn-AZ"/>
          </w:rPr>
          <w:t>Xırdalana bir nəfər.</w:t>
        </w:r>
      </w:ins>
      <w:del w:id="3" w:author="Nijat Mursali" w:date="2018-10-30T14:46:00Z">
        <w:r w:rsidR="00DB5829" w:rsidDel="00B136EE">
          <w:delText>&lt;Game catch phrase&gt;</w:delText>
        </w:r>
      </w:del>
    </w:p>
    <w:p w:rsidR="00DB5829" w:rsidRDefault="00DB5829" w:rsidP="00C2617E">
      <w:pPr>
        <w:ind w:right="3402"/>
      </w:pPr>
    </w:p>
    <w:p w:rsidR="004F5C0B" w:rsidRPr="004F5C0B" w:rsidRDefault="00CF206A" w:rsidP="00C2617E">
      <w:pPr>
        <w:ind w:right="3402"/>
      </w:pPr>
      <w:r>
        <w:t>Technical</w:t>
      </w:r>
      <w:r w:rsidR="00FB2745">
        <w:t xml:space="preserve"> Document</w:t>
      </w:r>
      <w:r w:rsidR="00112C2F">
        <w:t xml:space="preserve"> </w:t>
      </w:r>
      <w:r w:rsidR="003D2D13">
        <w:br/>
      </w:r>
      <w:r w:rsidR="002608D4">
        <w:t>(</w:t>
      </w:r>
      <w:r w:rsidR="00C2617E">
        <w:t>Homework</w:t>
      </w:r>
      <w:r w:rsidR="002608D4">
        <w:t xml:space="preserve"> No.</w:t>
      </w:r>
      <w:r>
        <w:t>3</w:t>
      </w:r>
      <w:r w:rsidR="002608D4">
        <w:t>)</w:t>
      </w:r>
    </w:p>
    <w:p w:rsidR="00A910A0" w:rsidRDefault="00A910A0" w:rsidP="00BD3C08">
      <w:pPr>
        <w:ind w:right="3402"/>
      </w:pPr>
    </w:p>
    <w:p w:rsidR="004F5C0B" w:rsidRPr="004F5C0B" w:rsidRDefault="00044045" w:rsidP="00A910A0">
      <w:pPr>
        <w:tabs>
          <w:tab w:val="left" w:pos="567"/>
        </w:tabs>
        <w:ind w:right="3402"/>
      </w:pPr>
      <w:r>
        <w:t xml:space="preserve">Project team: </w:t>
      </w:r>
      <w:del w:id="4" w:author="Nuru Nurdil" w:date="2018-11-16T10:27:00Z">
        <w:r w:rsidR="004F5C0B" w:rsidRPr="004F5C0B" w:rsidDel="00807F2C">
          <w:delText>&lt;</w:delText>
        </w:r>
        <w:r w:rsidR="00BD3C08" w:rsidDel="00807F2C">
          <w:delText>Team N</w:delText>
        </w:r>
        <w:r w:rsidR="004F5C0B" w:rsidRPr="004F5C0B" w:rsidDel="00807F2C">
          <w:delText>ame&gt;</w:delText>
        </w:r>
        <w:r w:rsidDel="00807F2C">
          <w:delText xml:space="preserve"> </w:delText>
        </w:r>
      </w:del>
      <w:ins w:id="5" w:author="Nuru Nurdil" w:date="2018-11-16T10:27:00Z">
        <w:r w:rsidR="00807F2C">
          <w:t>Survivors</w:t>
        </w:r>
      </w:ins>
    </w:p>
    <w:p w:rsidR="004F5C0B" w:rsidRPr="004F5C0B" w:rsidRDefault="000873EA" w:rsidP="00A910A0">
      <w:pPr>
        <w:ind w:right="3402"/>
      </w:pPr>
      <w:r>
        <w:t>Instructor</w:t>
      </w:r>
      <w:r w:rsidR="004F5C0B" w:rsidRPr="004F5C0B">
        <w:t xml:space="preserve">: </w:t>
      </w:r>
      <w:r w:rsidR="00A910A0">
        <w:t>Dr. Araz Yusubov</w:t>
      </w:r>
    </w:p>
    <w:p w:rsidR="004F5C0B" w:rsidRPr="004F5C0B" w:rsidRDefault="004F5C0B" w:rsidP="00BD3C08">
      <w:pPr>
        <w:ind w:right="3402"/>
      </w:pPr>
    </w:p>
    <w:p w:rsidR="004F5C0B" w:rsidRPr="004F5C0B" w:rsidRDefault="004F5C0B" w:rsidP="00BC0A65">
      <w:pPr>
        <w:ind w:right="3402"/>
      </w:pPr>
      <w:r w:rsidRPr="004F5C0B">
        <w:t>Submitted in partial fulfillment</w:t>
      </w:r>
      <w:r w:rsidR="00BD3C08">
        <w:t xml:space="preserve"> o</w:t>
      </w:r>
      <w:r w:rsidRPr="004F5C0B">
        <w:t xml:space="preserve">f the requirements of </w:t>
      </w:r>
      <w:r w:rsidR="00A910A0">
        <w:t xml:space="preserve">the </w:t>
      </w:r>
      <w:r w:rsidR="00BC0A65" w:rsidRPr="00BC0A65">
        <w:t>CSCI 4836: Game Development Fundamentals</w:t>
      </w:r>
      <w:r w:rsidR="00774F56" w:rsidRPr="00774F56">
        <w:t xml:space="preserve"> </w:t>
      </w:r>
      <w:r w:rsidRPr="004F5C0B">
        <w:t>course project</w:t>
      </w:r>
    </w:p>
    <w:p w:rsidR="004F5C0B" w:rsidRDefault="004F5C0B" w:rsidP="004F5C0B"/>
    <w:p w:rsidR="002608D4" w:rsidRDefault="002608D4" w:rsidP="004F5C0B"/>
    <w:p w:rsidR="002608D4" w:rsidRDefault="002608D4" w:rsidP="004F5C0B"/>
    <w:p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7737"/>
      </w:tblGrid>
      <w:tr w:rsidR="002608D4" w:rsidRPr="00D57B11" w:rsidTr="00C851EB">
        <w:tc>
          <w:tcPr>
            <w:tcW w:w="1668" w:type="dxa"/>
          </w:tcPr>
          <w:p w:rsidR="002608D4" w:rsidRPr="00D57B11" w:rsidRDefault="002608D4" w:rsidP="00C851EB">
            <w:r>
              <w:t>Version d</w:t>
            </w:r>
            <w:r w:rsidRPr="00D57B11">
              <w:t>ate</w:t>
            </w:r>
          </w:p>
        </w:tc>
        <w:tc>
          <w:tcPr>
            <w:tcW w:w="8187" w:type="dxa"/>
          </w:tcPr>
          <w:p w:rsidR="002608D4" w:rsidRPr="00D57B11" w:rsidRDefault="002608D4" w:rsidP="00C851EB">
            <w:r w:rsidRPr="00D57B11">
              <w:t>Version information</w:t>
            </w:r>
          </w:p>
        </w:tc>
      </w:tr>
      <w:tr w:rsidR="002608D4" w:rsidRPr="00D57B11" w:rsidTr="00C851EB">
        <w:tc>
          <w:tcPr>
            <w:tcW w:w="1668" w:type="dxa"/>
          </w:tcPr>
          <w:p w:rsidR="002608D4" w:rsidRPr="00D57B11" w:rsidRDefault="002608D4" w:rsidP="00C851EB">
            <w:del w:id="6" w:author="Nijat Mursali" w:date="2018-10-30T14:47:00Z">
              <w:r w:rsidRPr="00D57B11" w:rsidDel="00B136EE">
                <w:delText>&lt;Date&gt;</w:delText>
              </w:r>
            </w:del>
            <w:ins w:id="7" w:author="Nijat Mursali" w:date="2018-10-30T14:47:00Z">
              <w:r w:rsidR="00B136EE">
                <w:t>10.30.2018</w:t>
              </w:r>
            </w:ins>
          </w:p>
        </w:tc>
        <w:tc>
          <w:tcPr>
            <w:tcW w:w="8187" w:type="dxa"/>
          </w:tcPr>
          <w:p w:rsidR="002608D4" w:rsidRPr="00D57B11" w:rsidRDefault="002608D4" w:rsidP="00C851EB">
            <w:r w:rsidRPr="00D57B11">
              <w:t>Initial draft</w:t>
            </w:r>
          </w:p>
        </w:tc>
      </w:tr>
      <w:tr w:rsidR="002608D4" w:rsidRPr="00D57B11" w:rsidTr="00C851EB">
        <w:tc>
          <w:tcPr>
            <w:tcW w:w="1668" w:type="dxa"/>
          </w:tcPr>
          <w:p w:rsidR="002608D4" w:rsidRPr="00D57B11" w:rsidRDefault="00FF2A19" w:rsidP="00C851EB">
            <w:ins w:id="8" w:author="Nijat Mursali" w:date="2018-10-30T14:47:00Z">
              <w:r>
                <w:t>11.</w:t>
              </w:r>
            </w:ins>
            <w:ins w:id="9" w:author="Nijat Mursali" w:date="2018-10-30T14:48:00Z">
              <w:r>
                <w:t>3.2018</w:t>
              </w:r>
            </w:ins>
            <w:del w:id="10" w:author="Nijat Mursali" w:date="2018-10-30T14:47:00Z">
              <w:r w:rsidR="002608D4" w:rsidRPr="00D57B11" w:rsidDel="00FF2A19">
                <w:delText>&lt;Date&gt;</w:delText>
              </w:r>
            </w:del>
          </w:p>
        </w:tc>
        <w:tc>
          <w:tcPr>
            <w:tcW w:w="8187" w:type="dxa"/>
          </w:tcPr>
          <w:p w:rsidR="002608D4" w:rsidRPr="00D57B11" w:rsidRDefault="002608D4" w:rsidP="00C851EB">
            <w:r>
              <w:t>&lt;Version description&gt;</w:t>
            </w:r>
          </w:p>
        </w:tc>
      </w:tr>
    </w:tbl>
    <w:p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95"/>
      </w:tblGrid>
      <w:tr w:rsidR="005D590A" w:rsidRPr="00D57B11" w:rsidTr="00C61D24">
        <w:tc>
          <w:tcPr>
            <w:tcW w:w="9855" w:type="dxa"/>
            <w:gridSpan w:val="2"/>
          </w:tcPr>
          <w:p w:rsidR="005D590A" w:rsidRPr="00CC15E7" w:rsidRDefault="005D590A" w:rsidP="00C61D24">
            <w:pPr>
              <w:rPr>
                <w:lang w:val="az-Latn-AZ"/>
              </w:rPr>
            </w:pPr>
            <w:r>
              <w:t>Other documents in the package</w:t>
            </w:r>
          </w:p>
        </w:tc>
      </w:tr>
      <w:tr w:rsidR="005D590A" w:rsidRPr="00D57B11" w:rsidTr="005D590A">
        <w:tc>
          <w:tcPr>
            <w:tcW w:w="2660" w:type="dxa"/>
          </w:tcPr>
          <w:p w:rsidR="005D590A" w:rsidRPr="00D57B11" w:rsidRDefault="005D590A" w:rsidP="00C61D24">
            <w:r>
              <w:t>File name</w:t>
            </w:r>
          </w:p>
        </w:tc>
        <w:tc>
          <w:tcPr>
            <w:tcW w:w="7195" w:type="dxa"/>
          </w:tcPr>
          <w:p w:rsidR="005D590A" w:rsidRPr="00D57B11" w:rsidRDefault="005D590A" w:rsidP="00C61D24">
            <w:r>
              <w:t>Brief description of the document</w:t>
            </w:r>
          </w:p>
        </w:tc>
      </w:tr>
      <w:tr w:rsidR="005D590A" w:rsidRPr="00D57B11" w:rsidTr="005D590A">
        <w:tc>
          <w:tcPr>
            <w:tcW w:w="2660" w:type="dxa"/>
          </w:tcPr>
          <w:p w:rsidR="005D590A" w:rsidRPr="00D57B11" w:rsidRDefault="005D590A" w:rsidP="005D590A">
            <w:r w:rsidRPr="00D57B11">
              <w:t>&lt;</w:t>
            </w:r>
            <w:r>
              <w:t>File name</w:t>
            </w:r>
            <w:r w:rsidRPr="00D57B11">
              <w:t>&gt;</w:t>
            </w:r>
          </w:p>
        </w:tc>
        <w:tc>
          <w:tcPr>
            <w:tcW w:w="7195" w:type="dxa"/>
          </w:tcPr>
          <w:p w:rsidR="005D590A" w:rsidRPr="00D57B11" w:rsidRDefault="005D590A" w:rsidP="005D590A">
            <w:r>
              <w:t>&lt;Description of the document&gt;</w:t>
            </w:r>
          </w:p>
        </w:tc>
      </w:tr>
      <w:tr w:rsidR="005D590A" w:rsidRPr="00D57B11" w:rsidTr="005D590A">
        <w:tc>
          <w:tcPr>
            <w:tcW w:w="2660"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rsidRPr="00D57B11">
              <w:t>&lt;</w:t>
            </w:r>
            <w:r>
              <w:t>File name</w:t>
            </w:r>
            <w:r w:rsidRPr="00D57B11">
              <w:t>&gt;</w:t>
            </w:r>
          </w:p>
        </w:tc>
        <w:tc>
          <w:tcPr>
            <w:tcW w:w="7195" w:type="dxa"/>
            <w:tcBorders>
              <w:top w:val="single" w:sz="4" w:space="0" w:color="auto"/>
              <w:left w:val="single" w:sz="4" w:space="0" w:color="auto"/>
              <w:bottom w:val="single" w:sz="4" w:space="0" w:color="auto"/>
              <w:right w:val="single" w:sz="4" w:space="0" w:color="auto"/>
            </w:tcBorders>
          </w:tcPr>
          <w:p w:rsidR="005D590A" w:rsidRPr="00D57B11" w:rsidRDefault="005D590A" w:rsidP="00C61D24">
            <w:r>
              <w:t>&lt;Description of the document&gt;</w:t>
            </w:r>
          </w:p>
        </w:tc>
      </w:tr>
    </w:tbl>
    <w:p w:rsidR="005D590A" w:rsidRDefault="005D590A" w:rsidP="004F5C0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669"/>
        <w:gridCol w:w="1526"/>
      </w:tblGrid>
      <w:tr w:rsidR="00044045" w:rsidTr="00446B82">
        <w:tc>
          <w:tcPr>
            <w:tcW w:w="1350" w:type="pct"/>
          </w:tcPr>
          <w:p w:rsidR="00044045" w:rsidRDefault="00044045" w:rsidP="004F5C0B">
            <w:r>
              <w:t>Team member</w:t>
            </w:r>
          </w:p>
        </w:tc>
        <w:tc>
          <w:tcPr>
            <w:tcW w:w="2876" w:type="pct"/>
          </w:tcPr>
          <w:p w:rsidR="00044045" w:rsidRDefault="00E21E7D" w:rsidP="004F5C0B">
            <w:r>
              <w:t>Contribution to this</w:t>
            </w:r>
            <w:r w:rsidR="002608D4">
              <w:t xml:space="preserve"> homework</w:t>
            </w:r>
            <w:r w:rsidR="003D2D13">
              <w:t xml:space="preserve"> (</w:t>
            </w:r>
            <w:r w:rsidR="00446B82">
              <w:t>NOT</w:t>
            </w:r>
            <w:r w:rsidR="003D2D13">
              <w:t xml:space="preserve"> the project)</w:t>
            </w:r>
          </w:p>
        </w:tc>
        <w:tc>
          <w:tcPr>
            <w:tcW w:w="774" w:type="pct"/>
          </w:tcPr>
          <w:p w:rsidR="00044045" w:rsidRDefault="002608D4" w:rsidP="004F5C0B">
            <w:r>
              <w:t>Estimated %</w:t>
            </w:r>
          </w:p>
        </w:tc>
      </w:tr>
      <w:tr w:rsidR="00044045" w:rsidTr="00446B82">
        <w:tc>
          <w:tcPr>
            <w:tcW w:w="1350" w:type="pct"/>
          </w:tcPr>
          <w:p w:rsidR="00044045" w:rsidRDefault="00044045" w:rsidP="004F5C0B">
            <w:del w:id="11" w:author="Nijat Mursali" w:date="2018-10-30T14:48:00Z">
              <w:r w:rsidRPr="00044045" w:rsidDel="00075C8F">
                <w:delText>&lt;Student Name 1&gt;</w:delText>
              </w:r>
            </w:del>
            <w:ins w:id="12" w:author="Nijat Mursali" w:date="2018-10-30T14:48:00Z">
              <w:r w:rsidR="00075C8F">
                <w:t>Nijat Mursali</w:t>
              </w:r>
            </w:ins>
          </w:p>
        </w:tc>
        <w:tc>
          <w:tcPr>
            <w:tcW w:w="2876" w:type="pct"/>
          </w:tcPr>
          <w:p w:rsidR="00044045" w:rsidRDefault="002608D4" w:rsidP="002608D4">
            <w:del w:id="13" w:author="Nijat Mursali" w:date="2018-10-30T14:48:00Z">
              <w:r w:rsidDel="00075C8F">
                <w:delText>&lt;Description of the work contributed&gt;</w:delText>
              </w:r>
            </w:del>
            <w:ins w:id="14" w:author="Nijat Mursali" w:date="2018-10-30T14:48:00Z">
              <w:r w:rsidR="00075C8F">
                <w:t>Wrote the 4</w:t>
              </w:r>
              <w:r w:rsidR="00075C8F" w:rsidRPr="00075C8F">
                <w:rPr>
                  <w:vertAlign w:val="superscript"/>
                  <w:rPrChange w:id="15" w:author="Nijat Mursali" w:date="2018-10-30T14:48:00Z">
                    <w:rPr/>
                  </w:rPrChange>
                </w:rPr>
                <w:t>th</w:t>
              </w:r>
              <w:r w:rsidR="00075C8F">
                <w:t xml:space="preserve"> part of the report</w:t>
              </w:r>
            </w:ins>
          </w:p>
        </w:tc>
        <w:tc>
          <w:tcPr>
            <w:tcW w:w="774" w:type="pct"/>
          </w:tcPr>
          <w:p w:rsidR="00044045" w:rsidRDefault="00044045" w:rsidP="00446B82">
            <w:del w:id="16" w:author="Nijat Mursali" w:date="2018-10-30T14:48:00Z">
              <w:r w:rsidRPr="00044045" w:rsidDel="00075C8F">
                <w:delText>&lt;</w:delText>
              </w:r>
              <w:r w:rsidR="00446B82" w:rsidDel="00075C8F">
                <w:delText>X</w:delText>
              </w:r>
              <w:r w:rsidRPr="00044045" w:rsidDel="00075C8F">
                <w:delText>&gt;%</w:delText>
              </w:r>
            </w:del>
            <w:ins w:id="17" w:author="Nijat Mursali" w:date="2018-10-30T14:48:00Z">
              <w:r w:rsidR="00075C8F">
                <w:t>25%</w:t>
              </w:r>
            </w:ins>
          </w:p>
        </w:tc>
      </w:tr>
      <w:tr w:rsidR="002608D4" w:rsidTr="00446B82">
        <w:tc>
          <w:tcPr>
            <w:tcW w:w="1350" w:type="pct"/>
          </w:tcPr>
          <w:p w:rsidR="002608D4" w:rsidRDefault="002608D4" w:rsidP="002608D4">
            <w:del w:id="18" w:author="Nuru Nurdil" w:date="2018-11-16T14:33:00Z">
              <w:r w:rsidRPr="00044045" w:rsidDel="000D74A0">
                <w:delText xml:space="preserve">&lt;Student Name </w:delText>
              </w:r>
              <w:r w:rsidDel="000D74A0">
                <w:delText>2</w:delText>
              </w:r>
              <w:r w:rsidRPr="00044045" w:rsidDel="000D74A0">
                <w:delText>&gt;</w:delText>
              </w:r>
            </w:del>
            <w:ins w:id="19" w:author="Nuru Nurdil" w:date="2018-11-16T14:33:00Z">
              <w:r w:rsidR="000D74A0">
                <w:t>Nuru Nurdil</w:t>
              </w:r>
            </w:ins>
          </w:p>
        </w:tc>
        <w:tc>
          <w:tcPr>
            <w:tcW w:w="2876" w:type="pct"/>
          </w:tcPr>
          <w:p w:rsidR="002608D4" w:rsidRDefault="000D74A0" w:rsidP="004F5C0B">
            <w:ins w:id="20" w:author="Nuru Nurdil" w:date="2018-11-16T14:33:00Z">
              <w:r>
                <w:t>Wrote the 1</w:t>
              </w:r>
              <w:r w:rsidRPr="000D74A0">
                <w:rPr>
                  <w:vertAlign w:val="superscript"/>
                  <w:rPrChange w:id="21" w:author="Nuru Nurdil" w:date="2018-11-16T14:33:00Z">
                    <w:rPr/>
                  </w:rPrChange>
                </w:rPr>
                <w:t>st</w:t>
              </w:r>
              <w:r>
                <w:t xml:space="preserve"> part of the report</w:t>
              </w:r>
            </w:ins>
          </w:p>
        </w:tc>
        <w:tc>
          <w:tcPr>
            <w:tcW w:w="774" w:type="pct"/>
          </w:tcPr>
          <w:p w:rsidR="002608D4" w:rsidRDefault="000D74A0" w:rsidP="004F5C0B">
            <w:ins w:id="22" w:author="Nuru Nurdil" w:date="2018-11-16T14:33:00Z">
              <w:r>
                <w:t>25%</w:t>
              </w:r>
            </w:ins>
          </w:p>
        </w:tc>
      </w:tr>
      <w:tr w:rsidR="002608D4" w:rsidTr="00446B82">
        <w:tc>
          <w:tcPr>
            <w:tcW w:w="1350" w:type="pct"/>
          </w:tcPr>
          <w:p w:rsidR="002608D4" w:rsidRDefault="002608D4" w:rsidP="002608D4">
            <w:r w:rsidRPr="00044045">
              <w:t xml:space="preserve">&lt;Student Name </w:t>
            </w:r>
            <w:r>
              <w:t>3</w:t>
            </w:r>
            <w:r w:rsidRPr="00044045">
              <w:t>&gt;</w:t>
            </w:r>
          </w:p>
        </w:tc>
        <w:tc>
          <w:tcPr>
            <w:tcW w:w="2876" w:type="pct"/>
          </w:tcPr>
          <w:p w:rsidR="002608D4" w:rsidRDefault="002608D4" w:rsidP="004F5C0B"/>
        </w:tc>
        <w:tc>
          <w:tcPr>
            <w:tcW w:w="774" w:type="pct"/>
          </w:tcPr>
          <w:p w:rsidR="002608D4" w:rsidRDefault="002608D4" w:rsidP="004F5C0B"/>
        </w:tc>
      </w:tr>
      <w:tr w:rsidR="002608D4" w:rsidTr="00446B82">
        <w:tc>
          <w:tcPr>
            <w:tcW w:w="1350" w:type="pct"/>
          </w:tcPr>
          <w:p w:rsidR="002608D4" w:rsidRDefault="002608D4" w:rsidP="002608D4">
            <w:r w:rsidRPr="00044045">
              <w:t xml:space="preserve">&lt;Student Name </w:t>
            </w:r>
            <w:r>
              <w:t>4</w:t>
            </w:r>
            <w:r w:rsidRPr="00044045">
              <w:t>&gt;</w:t>
            </w:r>
          </w:p>
        </w:tc>
        <w:tc>
          <w:tcPr>
            <w:tcW w:w="2876" w:type="pct"/>
          </w:tcPr>
          <w:p w:rsidR="002608D4" w:rsidRDefault="002608D4" w:rsidP="004F5C0B"/>
        </w:tc>
        <w:tc>
          <w:tcPr>
            <w:tcW w:w="774" w:type="pct"/>
          </w:tcPr>
          <w:p w:rsidR="002608D4" w:rsidRDefault="002608D4" w:rsidP="004F5C0B"/>
        </w:tc>
      </w:tr>
    </w:tbl>
    <w:p w:rsidR="004F5C0B" w:rsidRPr="004F5C0B" w:rsidRDefault="004F5C0B" w:rsidP="004F5C0B"/>
    <w:p w:rsidR="00482217" w:rsidRDefault="00482217" w:rsidP="00482217">
      <w:pPr>
        <w:sectPr w:rsidR="00482217" w:rsidSect="00482217">
          <w:headerReference w:type="default" r:id="rId8"/>
          <w:footerReference w:type="default" r:id="rId9"/>
          <w:type w:val="continuous"/>
          <w:pgSz w:w="11907" w:h="16839" w:code="9"/>
          <w:pgMar w:top="4079" w:right="1134" w:bottom="851" w:left="1134" w:header="720" w:footer="720" w:gutter="0"/>
          <w:cols w:space="720"/>
          <w:docGrid w:linePitch="360"/>
        </w:sectPr>
      </w:pPr>
    </w:p>
    <w:p w:rsidR="004F5C0B" w:rsidRDefault="004F5C0B" w:rsidP="00A910A0">
      <w:pPr>
        <w:pStyle w:val="Heading1"/>
        <w:numPr>
          <w:ilvl w:val="0"/>
          <w:numId w:val="0"/>
        </w:numPr>
        <w:ind w:left="426" w:hanging="426"/>
        <w:rPr>
          <w:ins w:id="23" w:author="Nijat Mursali" w:date="2018-10-30T14:49:00Z"/>
        </w:rPr>
      </w:pPr>
      <w:r w:rsidRPr="004F5C0B">
        <w:lastRenderedPageBreak/>
        <w:t>Table of Contents</w:t>
      </w:r>
    </w:p>
    <w:p w:rsidR="00B67F4F" w:rsidRDefault="00B67F4F" w:rsidP="00B67F4F">
      <w:pPr>
        <w:rPr>
          <w:ins w:id="24" w:author="Nijat Mursali" w:date="2018-10-30T14:49:00Z"/>
        </w:rPr>
      </w:pPr>
    </w:p>
    <w:p w:rsidR="00B67F4F" w:rsidRDefault="00B67F4F" w:rsidP="00B67F4F">
      <w:pPr>
        <w:rPr>
          <w:ins w:id="25" w:author="Nijat Mursali" w:date="2018-10-30T14:49:00Z"/>
        </w:rPr>
      </w:pPr>
    </w:p>
    <w:p w:rsidR="00B67F4F" w:rsidRPr="00B67F4F" w:rsidRDefault="00B67F4F" w:rsidP="00B67F4F">
      <w:pPr>
        <w:rPr>
          <w:rPrChange w:id="26" w:author="Nijat Mursali" w:date="2018-10-30T14:49:00Z">
            <w:rPr/>
          </w:rPrChange>
        </w:rPr>
        <w:pPrChange w:id="27" w:author="Nijat Mursali" w:date="2018-10-30T14:49:00Z">
          <w:pPr>
            <w:pStyle w:val="Heading1"/>
            <w:numPr>
              <w:numId w:val="0"/>
            </w:numPr>
          </w:pPr>
        </w:pPrChange>
      </w:pPr>
    </w:p>
    <w:p w:rsidR="004F5C0B" w:rsidDel="00B67F4F" w:rsidRDefault="00064BF1" w:rsidP="00152339">
      <w:pPr>
        <w:rPr>
          <w:del w:id="28" w:author="Nijat Mursali" w:date="2018-10-30T14:49:00Z"/>
        </w:rPr>
      </w:pPr>
      <w:del w:id="29" w:author="Nijat Mursali" w:date="2018-10-30T14:49:00Z">
        <w:r w:rsidDel="00B67F4F">
          <w:delText>&lt;Automatically g</w:delText>
        </w:r>
        <w:r w:rsidR="004F5C0B" w:rsidRPr="004F5C0B" w:rsidDel="00B67F4F">
          <w:delText>enerate here</w:delText>
        </w:r>
        <w:r w:rsidR="00E21E7D" w:rsidDel="00B67F4F">
          <w:delText xml:space="preserve"> using </w:delText>
        </w:r>
        <w:r w:rsidR="00152339" w:rsidDel="00B67F4F">
          <w:delText>Microsoft® Word menu References</w:delText>
        </w:r>
        <w:r w:rsidR="00152339" w:rsidDel="00B67F4F">
          <w:sym w:font="Wingdings" w:char="F0E0"/>
        </w:r>
        <w:r w:rsidR="00E21E7D" w:rsidDel="00B67F4F">
          <w:delText>Table of Contents</w:delText>
        </w:r>
        <w:r w:rsidR="004F5C0B" w:rsidRPr="004F5C0B" w:rsidDel="00B67F4F">
          <w:delText>&gt;</w:delText>
        </w:r>
      </w:del>
    </w:p>
    <w:p w:rsidR="002A33AA" w:rsidDel="00B67F4F" w:rsidRDefault="002A33AA" w:rsidP="002A33AA">
      <w:pPr>
        <w:rPr>
          <w:del w:id="30" w:author="Nijat Mursali" w:date="2018-10-30T14:49:00Z"/>
        </w:rPr>
      </w:pPr>
    </w:p>
    <w:p w:rsidR="004F5C0B" w:rsidRPr="00A910A0" w:rsidRDefault="00032E8C" w:rsidP="00A910A0">
      <w:pPr>
        <w:pStyle w:val="Heading1"/>
      </w:pPr>
      <w:r>
        <w:t>Introduction</w:t>
      </w:r>
    </w:p>
    <w:p w:rsidR="00A910A0" w:rsidRPr="004F5C0B" w:rsidRDefault="00F20EF7" w:rsidP="00C2617E">
      <w:r>
        <w:t xml:space="preserve">This is </w:t>
      </w:r>
      <w:r w:rsidR="00576791">
        <w:t xml:space="preserve">part of the </w:t>
      </w:r>
      <w:r w:rsidR="00F92062" w:rsidRPr="00F92062">
        <w:t xml:space="preserve">Game Design Document </w:t>
      </w:r>
      <w:r w:rsidR="00C02FEA">
        <w:t xml:space="preserve">for </w:t>
      </w:r>
      <w:r w:rsidR="007A5856">
        <w:t xml:space="preserve">a hypothetical </w:t>
      </w:r>
      <w:r w:rsidR="00A910A0">
        <w:t xml:space="preserve">project </w:t>
      </w:r>
      <w:ins w:id="31" w:author="Nuru Nurdil" w:date="2018-11-16T10:49:00Z">
        <w:r w:rsidR="00695E7A">
          <w:t>“</w:t>
        </w:r>
      </w:ins>
      <w:proofErr w:type="spellStart"/>
      <w:del w:id="32" w:author="Nuru Nurdil" w:date="2018-11-16T10:49:00Z">
        <w:r w:rsidR="00C02FEA" w:rsidRPr="00C02FEA" w:rsidDel="00695E7A">
          <w:delText>&lt;</w:delText>
        </w:r>
        <w:r w:rsidR="00F92062" w:rsidDel="00695E7A">
          <w:delText xml:space="preserve">Game Project </w:delText>
        </w:r>
        <w:r w:rsidR="00C02FEA" w:rsidRPr="00C02FEA" w:rsidDel="00695E7A">
          <w:delText>Name&gt;</w:delText>
        </w:r>
      </w:del>
      <w:ins w:id="33" w:author="Nuru Nurdil" w:date="2018-11-16T10:49:00Z">
        <w:r w:rsidR="00695E7A">
          <w:t>Aghanatiq</w:t>
        </w:r>
        <w:proofErr w:type="spellEnd"/>
        <w:r w:rsidR="00695E7A">
          <w:t xml:space="preserve"> – The Game”</w:t>
        </w:r>
      </w:ins>
      <w:r w:rsidR="00C02FEA">
        <w:t xml:space="preserve"> </w:t>
      </w:r>
      <w:r w:rsidR="004951C6">
        <w:t>submitted</w:t>
      </w:r>
      <w:r w:rsidR="00A910A0" w:rsidRPr="004F5C0B">
        <w:t xml:space="preserve"> for partial fulfillment </w:t>
      </w:r>
      <w:r w:rsidR="00A910A0">
        <w:t>o</w:t>
      </w:r>
      <w:r w:rsidR="00A910A0" w:rsidRPr="004F5C0B">
        <w:t xml:space="preserve">f the requirements of </w:t>
      </w:r>
      <w:r w:rsidR="00A910A0">
        <w:t>the</w:t>
      </w:r>
      <w:r w:rsidR="00A910A0" w:rsidRPr="004F5C0B">
        <w:t xml:space="preserve"> </w:t>
      </w:r>
      <w:r w:rsidR="00F92062" w:rsidRPr="00F92062">
        <w:t xml:space="preserve">Game Development Fundamentals </w:t>
      </w:r>
      <w:r w:rsidR="00A910A0" w:rsidRPr="004F5C0B">
        <w:t xml:space="preserve">course in </w:t>
      </w:r>
      <w:r w:rsidR="00A910A0">
        <w:t xml:space="preserve">the School of </w:t>
      </w:r>
      <w:r w:rsidR="00A910A0" w:rsidRPr="00A910A0">
        <w:t>Information Technologies and Engineering</w:t>
      </w:r>
      <w:r w:rsidR="00A910A0" w:rsidRPr="004F5C0B">
        <w:t xml:space="preserve"> at </w:t>
      </w:r>
      <w:r w:rsidR="00A910A0">
        <w:t>ADA University, Baku, Azerbaijan</w:t>
      </w:r>
      <w:r w:rsidR="00A910A0" w:rsidRPr="004F5C0B">
        <w:t>.</w:t>
      </w:r>
    </w:p>
    <w:p w:rsidR="004943E2" w:rsidRDefault="004943E2" w:rsidP="00C43B71">
      <w:pPr>
        <w:rPr>
          <w:ins w:id="34" w:author="Nuru Nurdil" w:date="2018-11-16T12:16:00Z"/>
        </w:rPr>
      </w:pPr>
    </w:p>
    <w:p w:rsidR="00900881" w:rsidRDefault="00A02331" w:rsidP="00900881">
      <w:pPr>
        <w:rPr>
          <w:ins w:id="35" w:author="Nuru Nurdil" w:date="2018-11-16T12:20:00Z"/>
        </w:rPr>
        <w:pPrChange w:id="36" w:author="Nuru Nurdil" w:date="2018-11-16T12:20:00Z">
          <w:pPr/>
        </w:pPrChange>
      </w:pPr>
      <w:ins w:id="37" w:author="Nuru Nurdil" w:date="2018-11-16T12:16:00Z">
        <w:r>
          <w:t>The following file contains the necessary system requirements</w:t>
        </w:r>
      </w:ins>
      <w:ins w:id="38" w:author="Nuru Nurdil" w:date="2018-11-16T12:17:00Z">
        <w:r w:rsidR="00900881">
          <w:t xml:space="preserve"> for the game, the </w:t>
        </w:r>
      </w:ins>
      <w:ins w:id="39" w:author="Nuru Nurdil" w:date="2018-11-16T12:18:00Z">
        <w:r w:rsidR="00900881">
          <w:t>required resources for the development of the game, the planned audio and visual contents; and the structure that the code would fit in. The game is self-contained and doesn</w:t>
        </w:r>
      </w:ins>
      <w:ins w:id="40" w:author="Nuru Nurdil" w:date="2018-11-16T12:19:00Z">
        <w:r w:rsidR="00900881">
          <w:t xml:space="preserve">’t require external libraries and applications. Overall, a clear </w:t>
        </w:r>
      </w:ins>
      <w:ins w:id="41" w:author="Nuru Nurdil" w:date="2018-11-16T12:20:00Z">
        <w:r w:rsidR="00900881">
          <w:t xml:space="preserve">description of the </w:t>
        </w:r>
      </w:ins>
      <w:ins w:id="42" w:author="Nuru Nurdil" w:date="2018-11-16T12:19:00Z">
        <w:r w:rsidR="00900881">
          <w:t xml:space="preserve">technical prototype </w:t>
        </w:r>
      </w:ins>
      <w:ins w:id="43" w:author="Nuru Nurdil" w:date="2018-11-16T12:20:00Z">
        <w:r w:rsidR="00900881">
          <w:t>for the game can be understood from this file.</w:t>
        </w:r>
      </w:ins>
    </w:p>
    <w:p w:rsidR="00A02331" w:rsidDel="00900881" w:rsidRDefault="00900881" w:rsidP="00900881">
      <w:pPr>
        <w:rPr>
          <w:del w:id="44" w:author="Nuru Nurdil" w:date="2018-11-16T12:20:00Z"/>
        </w:rPr>
        <w:pPrChange w:id="45" w:author="Nuru Nurdil" w:date="2018-11-16T12:20:00Z">
          <w:pPr/>
        </w:pPrChange>
      </w:pPr>
      <w:ins w:id="46" w:author="Nuru Nurdil" w:date="2018-11-16T12:20:00Z">
        <w:r w:rsidDel="00900881">
          <w:t xml:space="preserve"> </w:t>
        </w:r>
      </w:ins>
    </w:p>
    <w:p w:rsidR="004C5CC3" w:rsidDel="00900881" w:rsidRDefault="004C5CC3" w:rsidP="00900881">
      <w:pPr>
        <w:rPr>
          <w:del w:id="47" w:author="Nuru Nurdil" w:date="2018-11-16T12:20:00Z"/>
        </w:rPr>
        <w:pPrChange w:id="48" w:author="Nuru Nurdil" w:date="2018-11-16T12:20:00Z">
          <w:pPr/>
        </w:pPrChange>
      </w:pPr>
      <w:del w:id="49" w:author="Nuru Nurdil" w:date="2018-11-16T12:20:00Z">
        <w:r w:rsidRPr="004C5CC3" w:rsidDel="00900881">
          <w:delText xml:space="preserve">&lt;The information concerning the technical aspects of the game should be placed in this part of the Game Design Document. The Technical Document is best achieved with consensus from the people responsible for the Visual, Programming, and Audio aspects. </w:delText>
        </w:r>
        <w:r w:rsidDel="00900881">
          <w:delText xml:space="preserve">On this point you will start constructing the game </w:delText>
        </w:r>
        <w:r w:rsidR="00B53F71" w:rsidDel="00900881">
          <w:delText>prototype;</w:delText>
        </w:r>
        <w:r w:rsidDel="00900881">
          <w:delText xml:space="preserve"> so many things will have to be technically </w:delText>
        </w:r>
        <w:r w:rsidR="006740F3" w:rsidDel="00900881">
          <w:delText>clearer</w:delText>
        </w:r>
        <w:r w:rsidDel="00900881">
          <w:delText xml:space="preserve">. </w:delText>
        </w:r>
        <w:r w:rsidRPr="004C5CC3" w:rsidDel="00900881">
          <w:delText>This part of the document is meant to be modular. This means that it is possible to have several Game Technical documents attached to the Game Design Document.&gt;</w:delText>
        </w:r>
      </w:del>
    </w:p>
    <w:p w:rsidR="004C5CC3" w:rsidDel="00900881" w:rsidRDefault="004C5CC3" w:rsidP="00900881">
      <w:pPr>
        <w:rPr>
          <w:del w:id="50" w:author="Nuru Nurdil" w:date="2018-11-16T12:20:00Z"/>
        </w:rPr>
        <w:pPrChange w:id="51" w:author="Nuru Nurdil" w:date="2018-11-16T12:20:00Z">
          <w:pPr/>
        </w:pPrChange>
      </w:pPr>
    </w:p>
    <w:p w:rsidR="00C2617E" w:rsidDel="00900881" w:rsidRDefault="00576791" w:rsidP="00900881">
      <w:pPr>
        <w:rPr>
          <w:del w:id="52" w:author="Nuru Nurdil" w:date="2018-11-16T12:20:00Z"/>
          <w:b/>
          <w:bCs/>
          <w:color w:val="FF0000"/>
        </w:rPr>
        <w:pPrChange w:id="53" w:author="Nuru Nurdil" w:date="2018-11-16T12:20:00Z">
          <w:pPr/>
        </w:pPrChange>
      </w:pPr>
      <w:del w:id="54" w:author="Nuru Nurdil" w:date="2018-11-16T12:20:00Z">
        <w:r w:rsidRPr="00A922D9" w:rsidDel="00900881">
          <w:rPr>
            <w:b/>
            <w:bCs/>
            <w:color w:val="FF0000"/>
          </w:rPr>
          <w:delText>&lt;</w:delText>
        </w:r>
        <w:r w:rsidR="00C2617E" w:rsidRPr="00C2617E" w:rsidDel="00900881">
          <w:rPr>
            <w:b/>
            <w:bCs/>
            <w:color w:val="FF0000"/>
          </w:rPr>
          <w:delText xml:space="preserve">This document must be submitted in original Microsoft© Word format. </w:delText>
        </w:r>
      </w:del>
    </w:p>
    <w:p w:rsidR="00C2617E" w:rsidDel="00900881" w:rsidRDefault="00C2617E" w:rsidP="00900881">
      <w:pPr>
        <w:rPr>
          <w:del w:id="55" w:author="Nuru Nurdil" w:date="2018-11-16T12:20:00Z"/>
          <w:b/>
          <w:bCs/>
          <w:color w:val="FF0000"/>
        </w:rPr>
        <w:pPrChange w:id="56" w:author="Nuru Nurdil" w:date="2018-11-16T12:20:00Z">
          <w:pPr/>
        </w:pPrChange>
      </w:pPr>
    </w:p>
    <w:p w:rsidR="00576791" w:rsidDel="00900881" w:rsidRDefault="00576791" w:rsidP="00900881">
      <w:pPr>
        <w:rPr>
          <w:del w:id="57" w:author="Nuru Nurdil" w:date="2018-11-16T12:20:00Z"/>
          <w:b/>
          <w:bCs/>
          <w:color w:val="FF0000"/>
        </w:rPr>
        <w:pPrChange w:id="58" w:author="Nuru Nurdil" w:date="2018-11-16T12:20:00Z">
          <w:pPr/>
        </w:pPrChange>
      </w:pPr>
      <w:del w:id="59" w:author="Nuru Nurdil" w:date="2018-11-16T12:20:00Z">
        <w:r w:rsidDel="00900881">
          <w:rPr>
            <w:b/>
            <w:bCs/>
            <w:color w:val="FF0000"/>
          </w:rPr>
          <w:delText>DELETE</w:delText>
        </w:r>
        <w:r w:rsidRPr="00A922D9" w:rsidDel="00900881">
          <w:rPr>
            <w:b/>
            <w:bCs/>
            <w:color w:val="FF0000"/>
          </w:rPr>
          <w:delText xml:space="preserve"> </w:delText>
        </w:r>
        <w:r w:rsidDel="00900881">
          <w:rPr>
            <w:b/>
            <w:bCs/>
            <w:color w:val="FF0000"/>
          </w:rPr>
          <w:delText>each and every instructional paragraph</w:delText>
        </w:r>
        <w:r w:rsidRPr="00A922D9" w:rsidDel="00900881">
          <w:rPr>
            <w:b/>
            <w:bCs/>
            <w:color w:val="FF0000"/>
          </w:rPr>
          <w:delText xml:space="preserve"> </w:delText>
        </w:r>
        <w:r w:rsidDel="00900881">
          <w:rPr>
            <w:b/>
            <w:bCs/>
            <w:color w:val="FF0000"/>
          </w:rPr>
          <w:delText>between</w:delText>
        </w:r>
        <w:r w:rsidRPr="00A922D9" w:rsidDel="00900881">
          <w:rPr>
            <w:b/>
            <w:bCs/>
            <w:color w:val="FF0000"/>
          </w:rPr>
          <w:delText xml:space="preserve"> &lt;</w:delText>
        </w:r>
        <w:r w:rsidDel="00900881">
          <w:rPr>
            <w:b/>
            <w:bCs/>
            <w:color w:val="FF0000"/>
          </w:rPr>
          <w:delText xml:space="preserve"> and </w:delText>
        </w:r>
        <w:r w:rsidRPr="00A922D9" w:rsidDel="00900881">
          <w:rPr>
            <w:b/>
            <w:bCs/>
            <w:color w:val="FF0000"/>
          </w:rPr>
          <w:delText>&gt; everywhere in the document</w:delText>
        </w:r>
        <w:r w:rsidDel="00900881">
          <w:rPr>
            <w:rStyle w:val="FootnoteReference"/>
            <w:b/>
            <w:bCs/>
            <w:color w:val="FF0000"/>
          </w:rPr>
          <w:footnoteReference w:id="1"/>
        </w:r>
        <w:r w:rsidRPr="00A922D9" w:rsidDel="00900881">
          <w:rPr>
            <w:b/>
            <w:bCs/>
            <w:color w:val="FF0000"/>
          </w:rPr>
          <w:delText xml:space="preserve"> </w:delText>
        </w:r>
        <w:r w:rsidDel="00900881">
          <w:rPr>
            <w:b/>
            <w:bCs/>
            <w:color w:val="FF0000"/>
          </w:rPr>
          <w:delText xml:space="preserve">and REPLACE ALL of them </w:delText>
        </w:r>
        <w:r w:rsidRPr="00A922D9" w:rsidDel="00900881">
          <w:rPr>
            <w:b/>
            <w:bCs/>
            <w:color w:val="FF0000"/>
          </w:rPr>
          <w:delText>with your text.</w:delText>
        </w:r>
        <w:r w:rsidDel="00900881">
          <w:rPr>
            <w:b/>
            <w:bCs/>
            <w:color w:val="FF0000"/>
          </w:rPr>
          <w:delText xml:space="preserve"> </w:delText>
        </w:r>
        <w:r w:rsidR="004951C6" w:rsidDel="00900881">
          <w:rPr>
            <w:b/>
            <w:bCs/>
            <w:color w:val="FF0000"/>
          </w:rPr>
          <w:delText xml:space="preserve">Keep the main numbered sections, but feel free to add sub-sections if needed. </w:delText>
        </w:r>
        <w:r w:rsidDel="00900881">
          <w:rPr>
            <w:b/>
            <w:bCs/>
            <w:color w:val="FF0000"/>
          </w:rPr>
          <w:delText>All consequent homework assignments will be based on this document, so give it enough thought.</w:delText>
        </w:r>
        <w:r w:rsidRPr="00A922D9" w:rsidDel="00900881">
          <w:rPr>
            <w:b/>
            <w:bCs/>
            <w:color w:val="FF0000"/>
          </w:rPr>
          <w:delText xml:space="preserve">&gt; </w:delText>
        </w:r>
      </w:del>
    </w:p>
    <w:p w:rsidR="000D59E3" w:rsidRPr="000D59E3" w:rsidDel="00900881" w:rsidRDefault="000D59E3" w:rsidP="00900881">
      <w:pPr>
        <w:rPr>
          <w:del w:id="63" w:author="Nuru Nurdil" w:date="2018-11-16T12:20:00Z"/>
        </w:rPr>
        <w:pPrChange w:id="64" w:author="Nuru Nurdil" w:date="2018-11-16T12:20:00Z">
          <w:pPr/>
        </w:pPrChange>
      </w:pPr>
    </w:p>
    <w:p w:rsidR="00ED5CCF" w:rsidRPr="000D59E3" w:rsidDel="00900881" w:rsidRDefault="00CC15E7" w:rsidP="00900881">
      <w:pPr>
        <w:rPr>
          <w:del w:id="65" w:author="Nuru Nurdil" w:date="2018-11-16T12:20:00Z"/>
        </w:rPr>
        <w:pPrChange w:id="66" w:author="Nuru Nurdil" w:date="2018-11-16T12:20:00Z">
          <w:pPr/>
        </w:pPrChange>
      </w:pPr>
      <w:del w:id="67" w:author="Nuru Nurdil" w:date="2018-11-16T12:20:00Z">
        <w:r w:rsidRPr="000D59E3" w:rsidDel="00900881">
          <w:delText>&lt;</w:delText>
        </w:r>
        <w:r w:rsidR="00ED5CCF" w:rsidRPr="00ED5CCF" w:rsidDel="00900881">
          <w:delText xml:space="preserve"> </w:delText>
        </w:r>
        <w:r w:rsidR="00ED5CCF" w:rsidDel="00900881">
          <w:delText>While doing further planning and getting better understanding of the project</w:delText>
        </w:r>
        <w:r w:rsidR="00ED5CCF" w:rsidRPr="000D59E3" w:rsidDel="00900881">
          <w:delText xml:space="preserve"> </w:delText>
        </w:r>
        <w:r w:rsidR="00ED5CCF" w:rsidDel="00900881">
          <w:delText>you may need to make</w:delText>
        </w:r>
        <w:r w:rsidR="00ED5CCF" w:rsidRPr="000D59E3" w:rsidDel="00900881">
          <w:delText xml:space="preserve"> changes in the HOMEWORK 1</w:delText>
        </w:r>
        <w:r w:rsidR="00B7454B" w:rsidDel="00900881">
          <w:delText>/2</w:delText>
        </w:r>
        <w:r w:rsidR="00ED5CCF" w:rsidRPr="000D59E3" w:rsidDel="00900881">
          <w:delText xml:space="preserve"> </w:delText>
        </w:r>
        <w:r w:rsidR="00ED5CCF" w:rsidDel="00900881">
          <w:delText>content</w:delText>
        </w:r>
        <w:r w:rsidR="00ED5CCF" w:rsidRPr="000D59E3" w:rsidDel="00900881">
          <w:delText>, such as additions</w:delText>
        </w:r>
        <w:r w:rsidR="00ED5CCF" w:rsidDel="00900881">
          <w:delText>/modifications</w:delText>
        </w:r>
        <w:r w:rsidR="00ED5CCF" w:rsidRPr="000D59E3" w:rsidDel="00900881">
          <w:delText xml:space="preserve"> to</w:delText>
        </w:r>
        <w:r w:rsidR="00ED5CCF" w:rsidDel="00900881">
          <w:delText xml:space="preserve"> the Game Play or to Definitions</w:delText>
        </w:r>
        <w:r w:rsidR="00ED5CCF" w:rsidRPr="000D59E3" w:rsidDel="00900881">
          <w:delText>. In this case</w:delText>
        </w:r>
        <w:r w:rsidR="00ED5CCF" w:rsidDel="00900881">
          <w:delText xml:space="preserve"> e</w:delText>
        </w:r>
        <w:r w:rsidR="00ED5CCF" w:rsidRPr="000D59E3" w:rsidDel="00900881">
          <w:delText>dits in the Homework 1</w:delText>
        </w:r>
        <w:r w:rsidR="00B7454B" w:rsidDel="00900881">
          <w:delText>/2</w:delText>
        </w:r>
        <w:r w:rsidR="00ED5CCF" w:rsidRPr="000D59E3" w:rsidDel="00900881">
          <w:delText xml:space="preserve"> </w:delText>
        </w:r>
        <w:r w:rsidR="00ED5CCF" w:rsidDel="00900881">
          <w:delText xml:space="preserve">content </w:delText>
        </w:r>
        <w:r w:rsidR="00ED5CCF" w:rsidRPr="000D59E3" w:rsidDel="00900881">
          <w:delText xml:space="preserve">should be visible </w:delText>
        </w:r>
        <w:r w:rsidR="00ED5CCF" w:rsidDel="00900881">
          <w:delText>by</w:delText>
        </w:r>
        <w:r w:rsidR="00ED5CCF" w:rsidRPr="000D59E3" w:rsidDel="00900881">
          <w:delText xml:space="preserve"> turning the TRACK CHANGES option on through </w:delText>
        </w:r>
        <w:r w:rsidR="00ED5CCF" w:rsidDel="00900881">
          <w:delText>Review</w:delText>
        </w:r>
        <w:r w:rsidR="00ED5CCF" w:rsidDel="00900881">
          <w:sym w:font="Wingdings" w:char="F0E0"/>
        </w:r>
        <w:r w:rsidR="00ED5CCF" w:rsidRPr="000D59E3" w:rsidDel="00900881">
          <w:delText>Track Changes</w:delText>
        </w:r>
        <w:r w:rsidR="00ED5CCF" w:rsidRPr="00152339" w:rsidDel="00900881">
          <w:delText xml:space="preserve"> </w:delText>
        </w:r>
        <w:r w:rsidR="00ED5CCF" w:rsidRPr="000D59E3" w:rsidDel="00900881">
          <w:delText>menu</w:delText>
        </w:r>
        <w:r w:rsidR="00ED5CCF" w:rsidDel="00900881">
          <w:delText>. Remember that the version information on the title page should be updated</w:delText>
        </w:r>
        <w:r w:rsidR="00ED5CCF" w:rsidRPr="000D59E3" w:rsidDel="00900881">
          <w:delText xml:space="preserve">. </w:delText>
        </w:r>
      </w:del>
    </w:p>
    <w:p w:rsidR="00ED5CCF" w:rsidRDefault="00ED5CCF" w:rsidP="00900881">
      <w:pPr>
        <w:pPrChange w:id="68" w:author="Nuru Nurdil" w:date="2018-11-16T12:20:00Z">
          <w:pPr/>
        </w:pPrChange>
      </w:pPr>
    </w:p>
    <w:p w:rsidR="00ED5CCF" w:rsidRDefault="00ED5CCF" w:rsidP="00B53F71">
      <w:r w:rsidRPr="00231CEE">
        <w:rPr>
          <w:b/>
          <w:bCs/>
          <w:color w:val="FF0000"/>
        </w:rPr>
        <w:t>Bonus:</w:t>
      </w:r>
      <w:r>
        <w:t xml:space="preserve"> Get extra </w:t>
      </w:r>
      <w:r w:rsidR="00B53F71">
        <w:rPr>
          <w:b/>
          <w:bCs/>
        </w:rPr>
        <w:t>5</w:t>
      </w:r>
      <w:r w:rsidRPr="006619D3">
        <w:rPr>
          <w:b/>
          <w:bCs/>
        </w:rPr>
        <w:t>%</w:t>
      </w:r>
      <w:r>
        <w:t xml:space="preserve"> </w:t>
      </w:r>
      <w:r w:rsidR="00B53F71">
        <w:t xml:space="preserve">(x2) </w:t>
      </w:r>
      <w:r>
        <w:t xml:space="preserve">points for revising and SUBSTANTIALLY improving </w:t>
      </w:r>
      <w:r w:rsidR="00B53F71">
        <w:t xml:space="preserve">each of </w:t>
      </w:r>
      <w:r>
        <w:t>the Homework 1</w:t>
      </w:r>
      <w:r w:rsidR="00B7454B">
        <w:t>/2</w:t>
      </w:r>
      <w:r>
        <w:t xml:space="preserve"> content.</w:t>
      </w:r>
    </w:p>
    <w:p w:rsidR="00ED5CCF" w:rsidDel="00B67F4F" w:rsidRDefault="00ED5CCF" w:rsidP="002A33AA">
      <w:pPr>
        <w:rPr>
          <w:del w:id="69" w:author="Nijat Mursali" w:date="2018-10-30T14:49:00Z"/>
        </w:rPr>
      </w:pPr>
    </w:p>
    <w:p w:rsidR="00CC15E7" w:rsidDel="00B67F4F" w:rsidRDefault="003F36AA" w:rsidP="002A33AA">
      <w:pPr>
        <w:rPr>
          <w:del w:id="70" w:author="Nijat Mursali" w:date="2018-10-30T14:49:00Z"/>
        </w:rPr>
      </w:pPr>
      <w:ins w:id="71" w:author="Araz Yusubov" w:date="2018-09-18T19:35:00Z">
        <w:del w:id="72" w:author="Nijat Mursali" w:date="2018-10-30T14:49:00Z">
          <w:r w:rsidDel="00B67F4F">
            <w:delText xml:space="preserve">All </w:delText>
          </w:r>
          <w:r w:rsidRPr="00A54205" w:rsidDel="00B67F4F">
            <w:delText>Microsoft© Word</w:delText>
          </w:r>
          <w:r w:rsidRPr="000D59E3" w:rsidDel="00B67F4F">
            <w:delText xml:space="preserve"> </w:delText>
          </w:r>
          <w:r w:rsidDel="00B67F4F">
            <w:delText xml:space="preserve">documents should be submitted as separate files. </w:delText>
          </w:r>
        </w:del>
      </w:ins>
      <w:del w:id="73" w:author="Nijat Mursali" w:date="2018-10-30T14:49:00Z">
        <w:r w:rsidR="00CC15E7" w:rsidRPr="000D59E3" w:rsidDel="00B67F4F">
          <w:delText xml:space="preserve">Any additional files </w:delText>
        </w:r>
      </w:del>
      <w:ins w:id="74" w:author="Araz Yusubov" w:date="2018-09-18T19:35:00Z">
        <w:del w:id="75" w:author="Nijat Mursali" w:date="2018-10-30T14:49:00Z">
          <w:r w:rsidDel="00B67F4F">
            <w:delText>of other types</w:delText>
          </w:r>
          <w:r w:rsidRPr="000D59E3" w:rsidDel="00B67F4F">
            <w:delText xml:space="preserve"> </w:delText>
          </w:r>
        </w:del>
      </w:ins>
      <w:del w:id="76" w:author="Nijat Mursali" w:date="2018-10-30T14:49:00Z">
        <w:r w:rsidR="00CC15E7" w:rsidRPr="000D59E3" w:rsidDel="00B67F4F">
          <w:delText>e.g. diagram and charts will usually be inserted to this document as embedded images, but the source files</w:delText>
        </w:r>
        <w:r w:rsidR="0088222A" w:rsidDel="00B67F4F">
          <w:delText xml:space="preserve"> e.g.</w:delText>
        </w:r>
        <w:r w:rsidR="002A33AA" w:rsidDel="00B67F4F">
          <w:delText xml:space="preserve"> Photoshop </w:delText>
        </w:r>
        <w:r w:rsidR="00625FE7" w:rsidDel="00B67F4F">
          <w:delText>.</w:delText>
        </w:r>
        <w:r w:rsidR="002A33AA" w:rsidDel="00B67F4F">
          <w:delText>psd</w:delText>
        </w:r>
        <w:r w:rsidR="00152339" w:rsidDel="00B67F4F">
          <w:delText xml:space="preserve"> files</w:delText>
        </w:r>
        <w:r w:rsidR="00625FE7" w:rsidDel="00B67F4F">
          <w:delText xml:space="preserve"> </w:delText>
        </w:r>
        <w:r w:rsidR="00CC15E7" w:rsidRPr="000D59E3" w:rsidDel="00B67F4F">
          <w:delText xml:space="preserve">should </w:delText>
        </w:r>
        <w:r w:rsidR="00152339" w:rsidDel="00B67F4F">
          <w:delText xml:space="preserve">also </w:delText>
        </w:r>
        <w:r w:rsidR="00CC15E7" w:rsidRPr="000D59E3" w:rsidDel="00B67F4F">
          <w:delText>be submitted</w:delText>
        </w:r>
        <w:r w:rsidR="00152339" w:rsidDel="00B67F4F">
          <w:delText>.</w:delText>
        </w:r>
        <w:r w:rsidR="00CC15E7" w:rsidRPr="000D59E3" w:rsidDel="00B67F4F">
          <w:delText xml:space="preserve"> </w:delText>
        </w:r>
        <w:r w:rsidR="00152339" w:rsidDel="00B67F4F">
          <w:delText xml:space="preserve">In this case </w:delText>
        </w:r>
        <w:r w:rsidR="00BD7CD6" w:rsidDel="00B67F4F">
          <w:delText>(</w:delText>
        </w:r>
        <w:r w:rsidR="00152339" w:rsidDel="00B67F4F">
          <w:delText xml:space="preserve">of having multiple </w:delText>
        </w:r>
      </w:del>
      <w:ins w:id="77" w:author="Araz Yusubov" w:date="2018-09-18T19:35:00Z">
        <w:del w:id="78" w:author="Nijat Mursali" w:date="2018-10-30T14:49:00Z">
          <w:r w:rsidDel="00B67F4F">
            <w:delText xml:space="preserve">non-Word </w:delText>
          </w:r>
        </w:del>
      </w:ins>
      <w:del w:id="79" w:author="Nijat Mursali" w:date="2018-10-30T14:49:00Z">
        <w:r w:rsidR="00152339" w:rsidDel="00B67F4F">
          <w:delText>files</w:delText>
        </w:r>
        <w:r w:rsidR="00BD7CD6" w:rsidDel="00B67F4F">
          <w:delText>)</w:delText>
        </w:r>
        <w:r w:rsidR="00152339" w:rsidDel="00B67F4F">
          <w:delText xml:space="preserve"> all of them should be submitted </w:delText>
        </w:r>
        <w:r w:rsidR="00CC15E7" w:rsidRPr="000D59E3" w:rsidDel="00B67F4F">
          <w:delText xml:space="preserve">as part of a </w:delText>
        </w:r>
        <w:r w:rsidR="00152339" w:rsidDel="00B67F4F">
          <w:delText>SINGLE</w:delText>
        </w:r>
        <w:r w:rsidR="00CC15E7" w:rsidRPr="000D59E3" w:rsidDel="00B67F4F">
          <w:delText xml:space="preserve"> .zip archive file</w:delText>
        </w:r>
        <w:r w:rsidR="000D59E3" w:rsidRPr="000D59E3" w:rsidDel="00B67F4F">
          <w:delText>.</w:delText>
        </w:r>
        <w:r w:rsidR="00CC15E7" w:rsidRPr="000D59E3" w:rsidDel="00B67F4F">
          <w:delText>&gt;</w:delText>
        </w:r>
      </w:del>
    </w:p>
    <w:p w:rsidR="002A33AA" w:rsidRDefault="002A33AA" w:rsidP="002A33AA"/>
    <w:p w:rsidR="00751477" w:rsidRDefault="00641B03" w:rsidP="00751477">
      <w:pPr>
        <w:pStyle w:val="Heading2"/>
        <w:rPr>
          <w:ins w:id="80" w:author="Nuru Nurdil" w:date="2018-11-16T11:27:00Z"/>
        </w:rPr>
      </w:pPr>
      <w:r w:rsidRPr="00641B03">
        <w:t>System Requirements</w:t>
      </w:r>
    </w:p>
    <w:p w:rsidR="00E30A31" w:rsidRDefault="00E30A31" w:rsidP="00E30A31">
      <w:pPr>
        <w:ind w:left="1440"/>
        <w:rPr>
          <w:ins w:id="81" w:author="Nuru Nurdil" w:date="2018-11-16T11:30:00Z"/>
        </w:rPr>
      </w:pPr>
      <w:ins w:id="82" w:author="Nuru Nurdil" w:date="2018-11-16T11:30:00Z">
        <w:r>
          <w:t>The system requirements for the games include the following:</w:t>
        </w:r>
      </w:ins>
    </w:p>
    <w:p w:rsidR="00E30A31" w:rsidRDefault="00E30A31" w:rsidP="00E30A31">
      <w:pPr>
        <w:numPr>
          <w:ilvl w:val="0"/>
          <w:numId w:val="27"/>
        </w:numPr>
        <w:rPr>
          <w:ins w:id="83" w:author="Nuru Nurdil" w:date="2018-11-16T11:30:00Z"/>
        </w:rPr>
      </w:pPr>
      <w:ins w:id="84" w:author="Nuru Nurdil" w:date="2018-11-16T11:30:00Z">
        <w:r>
          <w:t>Operating System</w:t>
        </w:r>
      </w:ins>
    </w:p>
    <w:p w:rsidR="00E30A31" w:rsidRDefault="00E30A31" w:rsidP="00E30A31">
      <w:pPr>
        <w:ind w:left="2160"/>
        <w:rPr>
          <w:ins w:id="85" w:author="Nuru Nurdil" w:date="2018-11-16T11:30:00Z"/>
        </w:rPr>
      </w:pPr>
      <w:ins w:id="86" w:author="Nuru Nurdil" w:date="2018-11-16T11:30:00Z">
        <w:r>
          <w:t xml:space="preserve">OS for our game will include Windows, Android and IOS because these systems are the most famous ones in today’s world. </w:t>
        </w:r>
      </w:ins>
    </w:p>
    <w:p w:rsidR="00E30A31" w:rsidRDefault="00E30A31" w:rsidP="00E30A31">
      <w:pPr>
        <w:numPr>
          <w:ilvl w:val="0"/>
          <w:numId w:val="27"/>
        </w:numPr>
        <w:rPr>
          <w:ins w:id="87" w:author="Nuru Nurdil" w:date="2018-11-16T11:30:00Z"/>
        </w:rPr>
      </w:pPr>
      <w:ins w:id="88" w:author="Nuru Nurdil" w:date="2018-11-16T11:30:00Z">
        <w:r>
          <w:t>Processor Speed</w:t>
        </w:r>
      </w:ins>
    </w:p>
    <w:p w:rsidR="00E30A31" w:rsidRDefault="00E30A31" w:rsidP="00E30A31">
      <w:pPr>
        <w:ind w:left="2160"/>
        <w:rPr>
          <w:ins w:id="89" w:author="Nuru Nurdil" w:date="2018-11-16T11:30:00Z"/>
        </w:rPr>
      </w:pPr>
      <w:ins w:id="90" w:author="Nuru Nurdil" w:date="2018-11-16T11:30:00Z">
        <w:r>
          <w:t>For the Windows operating system the requirement for processor will be Intel Core I3. For the Android the requirement is Android 5.</w:t>
        </w:r>
      </w:ins>
      <w:ins w:id="91" w:author="Nuru Nurdil" w:date="2018-11-16T11:31:00Z">
        <w:r>
          <w:t>0+.</w:t>
        </w:r>
      </w:ins>
      <w:ins w:id="92" w:author="Nuru Nurdil" w:date="2018-11-16T11:30:00Z">
        <w:r>
          <w:t xml:space="preserve"> For the IOS operating system the requirement will be IOS 7.0+. </w:t>
        </w:r>
      </w:ins>
    </w:p>
    <w:p w:rsidR="00E30A31" w:rsidRDefault="00E30A31" w:rsidP="00E30A31">
      <w:pPr>
        <w:numPr>
          <w:ilvl w:val="0"/>
          <w:numId w:val="27"/>
        </w:numPr>
        <w:rPr>
          <w:ins w:id="93" w:author="Nuru Nurdil" w:date="2018-11-16T11:30:00Z"/>
        </w:rPr>
      </w:pPr>
      <w:ins w:id="94" w:author="Nuru Nurdil" w:date="2018-11-16T11:30:00Z">
        <w:r>
          <w:t>Memory</w:t>
        </w:r>
      </w:ins>
    </w:p>
    <w:p w:rsidR="00E30A31" w:rsidRDefault="00E30A31" w:rsidP="00E30A31">
      <w:pPr>
        <w:ind w:left="1850" w:firstLine="310"/>
        <w:rPr>
          <w:ins w:id="95" w:author="Nuru Nurdil" w:date="2018-11-16T11:30:00Z"/>
        </w:rPr>
      </w:pPr>
      <w:ins w:id="96" w:author="Nuru Nurdil" w:date="2018-11-16T11:30:00Z">
        <w:r>
          <w:t xml:space="preserve">Our game doesn’t need much memory to run it, so the memory (RAM) will be minimum 1GB RAM for the Windows. For the Android OS the requirement for memory is 1GB RAM, so it is same with IOS.  </w:t>
        </w:r>
      </w:ins>
    </w:p>
    <w:p w:rsidR="00E30A31" w:rsidRDefault="00E30A31" w:rsidP="00E30A31">
      <w:pPr>
        <w:numPr>
          <w:ilvl w:val="0"/>
          <w:numId w:val="27"/>
        </w:numPr>
        <w:rPr>
          <w:ins w:id="97" w:author="Nuru Nurdil" w:date="2018-11-16T11:30:00Z"/>
        </w:rPr>
      </w:pPr>
      <w:ins w:id="98" w:author="Nuru Nurdil" w:date="2018-11-16T11:30:00Z">
        <w:r>
          <w:t xml:space="preserve">Graphics card </w:t>
        </w:r>
      </w:ins>
    </w:p>
    <w:p w:rsidR="00E30A31" w:rsidRDefault="00E30A31" w:rsidP="00E30A31">
      <w:pPr>
        <w:ind w:left="2160"/>
        <w:rPr>
          <w:ins w:id="99" w:author="Nuru Nurdil" w:date="2018-11-16T11:30:00Z"/>
        </w:rPr>
      </w:pPr>
      <w:ins w:id="100" w:author="Nuru Nurdil" w:date="2018-11-16T11:30:00Z">
        <w:r>
          <w:t xml:space="preserve">Any graphics card will support our game because our game doesn’t take much memory on the system. </w:t>
        </w:r>
      </w:ins>
    </w:p>
    <w:p w:rsidR="00E30A31" w:rsidRDefault="00E30A31" w:rsidP="00E30A31">
      <w:pPr>
        <w:numPr>
          <w:ilvl w:val="0"/>
          <w:numId w:val="27"/>
        </w:numPr>
        <w:rPr>
          <w:ins w:id="101" w:author="Nuru Nurdil" w:date="2018-11-16T11:30:00Z"/>
        </w:rPr>
      </w:pPr>
      <w:ins w:id="102" w:author="Nuru Nurdil" w:date="2018-11-16T11:30:00Z">
        <w:r>
          <w:t>Hard disk space</w:t>
        </w:r>
      </w:ins>
    </w:p>
    <w:p w:rsidR="00E30A31" w:rsidRDefault="00E30A31" w:rsidP="00E30A31">
      <w:pPr>
        <w:ind w:left="2210"/>
        <w:rPr>
          <w:ins w:id="103" w:author="Nuru Nurdil" w:date="2018-11-16T11:30:00Z"/>
        </w:rPr>
      </w:pPr>
      <w:ins w:id="104" w:author="Nuru Nurdil" w:date="2018-11-16T11:30:00Z">
        <w:r>
          <w:t>It will not take much space on the OS, so the maximum size will be 100MBs.</w:t>
        </w:r>
      </w:ins>
    </w:p>
    <w:p w:rsidR="002701E5" w:rsidDel="00E30A31" w:rsidRDefault="002701E5" w:rsidP="00B53F71">
      <w:pPr>
        <w:pStyle w:val="Heading2"/>
        <w:rPr>
          <w:del w:id="105" w:author="Nuru Nurdil" w:date="2018-11-16T11:30:00Z"/>
        </w:rPr>
      </w:pPr>
    </w:p>
    <w:p w:rsidR="00E30A31" w:rsidRPr="00E30A31" w:rsidRDefault="00E30A31" w:rsidP="00E30A31">
      <w:pPr>
        <w:rPr>
          <w:ins w:id="106" w:author="Nuru Nurdil" w:date="2018-11-16T11:30:00Z"/>
          <w:rPrChange w:id="107" w:author="Nuru Nurdil" w:date="2018-11-16T11:30:00Z">
            <w:rPr>
              <w:ins w:id="108" w:author="Nuru Nurdil" w:date="2018-11-16T11:30:00Z"/>
            </w:rPr>
          </w:rPrChange>
        </w:rPr>
        <w:pPrChange w:id="109" w:author="Nuru Nurdil" w:date="2018-11-16T11:30:00Z">
          <w:pPr>
            <w:pStyle w:val="Heading2"/>
          </w:pPr>
        </w:pPrChange>
      </w:pPr>
    </w:p>
    <w:p w:rsidR="00751477" w:rsidDel="002701E5" w:rsidRDefault="00751477" w:rsidP="00D56548">
      <w:pPr>
        <w:rPr>
          <w:del w:id="110" w:author="Nuru Nurdil" w:date="2018-11-16T11:27:00Z"/>
        </w:rPr>
      </w:pPr>
      <w:del w:id="111" w:author="Nuru Nurdil" w:date="2018-11-16T11:27:00Z">
        <w:r w:rsidDel="002701E5">
          <w:delText>&lt;</w:delText>
        </w:r>
        <w:r w:rsidR="00641B03" w:rsidRPr="00D56548" w:rsidDel="002701E5">
          <w:delText>This is a list of system requirements that a device will have to meet to run the game. This also represents the restrictions that may apply to the end product.</w:delText>
        </w:r>
        <w:r w:rsidDel="002701E5">
          <w:delText>&gt;</w:delText>
        </w:r>
      </w:del>
    </w:p>
    <w:p w:rsidR="00B53F71" w:rsidRPr="00B53F71" w:rsidRDefault="00B53F71" w:rsidP="00B53F71">
      <w:pPr>
        <w:pStyle w:val="Heading2"/>
      </w:pPr>
      <w:r w:rsidRPr="00B53F71">
        <w:t>Concerns and Alternatives</w:t>
      </w:r>
    </w:p>
    <w:p w:rsidR="00B53F71" w:rsidRPr="00B53F71" w:rsidRDefault="00B53F71" w:rsidP="00B53F71">
      <w:pPr>
        <w:autoSpaceDE w:val="0"/>
        <w:autoSpaceDN w:val="0"/>
        <w:adjustRightInd w:val="0"/>
      </w:pPr>
      <w:del w:id="112" w:author="Nuru Nurdil" w:date="2018-11-16T11:46:00Z">
        <w:r w:rsidDel="00964BB3">
          <w:delText>&lt;</w:delText>
        </w:r>
        <w:r w:rsidRPr="00B53F71" w:rsidDel="00964BB3">
          <w:delText>If there are concerns about something technical, they should be stated here, along with any</w:delText>
        </w:r>
        <w:r w:rsidDel="00964BB3">
          <w:delText xml:space="preserve"> </w:delText>
        </w:r>
        <w:r w:rsidRPr="00B53F71" w:rsidDel="00964BB3">
          <w:delText>alternatives to the concern.</w:delText>
        </w:r>
        <w:r w:rsidDel="00964BB3">
          <w:delText>&gt;</w:delText>
        </w:r>
      </w:del>
      <w:ins w:id="113" w:author="Nuru Nurdil" w:date="2018-11-16T11:46:00Z">
        <w:r w:rsidR="00964BB3">
          <w:t>None</w:t>
        </w:r>
      </w:ins>
    </w:p>
    <w:p w:rsidR="00B53F71" w:rsidRPr="00B53F71" w:rsidRDefault="00B53F71" w:rsidP="00B53F71">
      <w:pPr>
        <w:pStyle w:val="Heading2"/>
      </w:pPr>
      <w:r w:rsidRPr="00B53F71">
        <w:t>Resources</w:t>
      </w:r>
    </w:p>
    <w:p w:rsidR="00964BB3" w:rsidRDefault="00964BB3" w:rsidP="00B53F71">
      <w:pPr>
        <w:autoSpaceDE w:val="0"/>
        <w:autoSpaceDN w:val="0"/>
        <w:adjustRightInd w:val="0"/>
        <w:rPr>
          <w:ins w:id="114" w:author="Nuru Nurdil" w:date="2018-11-16T11:47:00Z"/>
        </w:rPr>
      </w:pPr>
      <w:ins w:id="115" w:author="Nuru Nurdil" w:date="2018-11-16T11:47:00Z">
        <w:r>
          <w:t>The following tools are used during the development of the game:</w:t>
        </w:r>
      </w:ins>
    </w:p>
    <w:p w:rsidR="00964BB3" w:rsidRDefault="00964BB3" w:rsidP="00964BB3">
      <w:pPr>
        <w:numPr>
          <w:ilvl w:val="0"/>
          <w:numId w:val="28"/>
        </w:numPr>
        <w:autoSpaceDE w:val="0"/>
        <w:autoSpaceDN w:val="0"/>
        <w:adjustRightInd w:val="0"/>
        <w:rPr>
          <w:ins w:id="116" w:author="Nuru Nurdil" w:date="2018-11-16T11:48:00Z"/>
        </w:rPr>
        <w:pPrChange w:id="117" w:author="Nuru Nurdil" w:date="2018-11-16T11:48:00Z">
          <w:pPr>
            <w:autoSpaceDE w:val="0"/>
            <w:autoSpaceDN w:val="0"/>
            <w:adjustRightInd w:val="0"/>
          </w:pPr>
        </w:pPrChange>
      </w:pPr>
      <w:ins w:id="118" w:author="Nuru Nurdil" w:date="2018-11-16T11:48:00Z">
        <w:r>
          <w:t>Unity – for building the game</w:t>
        </w:r>
      </w:ins>
    </w:p>
    <w:p w:rsidR="00964BB3" w:rsidRDefault="00964BB3" w:rsidP="00964BB3">
      <w:pPr>
        <w:numPr>
          <w:ilvl w:val="0"/>
          <w:numId w:val="28"/>
        </w:numPr>
        <w:autoSpaceDE w:val="0"/>
        <w:autoSpaceDN w:val="0"/>
        <w:adjustRightInd w:val="0"/>
        <w:rPr>
          <w:ins w:id="119" w:author="Nuru Nurdil" w:date="2018-11-16T11:48:00Z"/>
        </w:rPr>
        <w:pPrChange w:id="120" w:author="Nuru Nurdil" w:date="2018-11-16T11:48:00Z">
          <w:pPr>
            <w:autoSpaceDE w:val="0"/>
            <w:autoSpaceDN w:val="0"/>
            <w:adjustRightInd w:val="0"/>
          </w:pPr>
        </w:pPrChange>
      </w:pPr>
      <w:ins w:id="121" w:author="Nuru Nurdil" w:date="2018-11-16T11:48:00Z">
        <w:r>
          <w:t>Photoshop – for editing pictures that are inserted into the game in Unity</w:t>
        </w:r>
      </w:ins>
    </w:p>
    <w:p w:rsidR="00B53F71" w:rsidRDefault="00964BB3" w:rsidP="00964BB3">
      <w:pPr>
        <w:numPr>
          <w:ilvl w:val="0"/>
          <w:numId w:val="28"/>
        </w:numPr>
        <w:autoSpaceDE w:val="0"/>
        <w:autoSpaceDN w:val="0"/>
        <w:adjustRightInd w:val="0"/>
        <w:pPrChange w:id="122" w:author="Nuru Nurdil" w:date="2018-11-16T11:48:00Z">
          <w:pPr>
            <w:autoSpaceDE w:val="0"/>
            <w:autoSpaceDN w:val="0"/>
            <w:adjustRightInd w:val="0"/>
          </w:pPr>
        </w:pPrChange>
      </w:pPr>
      <w:ins w:id="123" w:author="Nuru Nurdil" w:date="2018-11-16T11:48:00Z">
        <w:r>
          <w:t>Other open source images or code</w:t>
        </w:r>
      </w:ins>
      <w:del w:id="124" w:author="Nuru Nurdil" w:date="2018-11-16T11:49:00Z">
        <w:r w:rsidR="00B53F71" w:rsidDel="00964BB3">
          <w:delText>&lt;</w:delText>
        </w:r>
        <w:r w:rsidR="00B53F71" w:rsidRPr="00B53F71" w:rsidDel="00964BB3">
          <w:delText>The resources section lists applications and equipment that are acceptable for use in the development</w:delText>
        </w:r>
        <w:r w:rsidR="00B53F71" w:rsidDel="00964BB3">
          <w:delText xml:space="preserve"> </w:delText>
        </w:r>
        <w:r w:rsidR="00B53F71" w:rsidRPr="00B53F71" w:rsidDel="00964BB3">
          <w:delText>of this game. This begins to satisfy a legal challenge that developers must begin to be aware of.</w:delText>
        </w:r>
        <w:r w:rsidR="00B53F71" w:rsidDel="00964BB3">
          <w:delText>&gt;</w:delText>
        </w:r>
      </w:del>
    </w:p>
    <w:p w:rsidR="002A33AA" w:rsidRDefault="00BD387E" w:rsidP="002A33AA">
      <w:pPr>
        <w:pStyle w:val="Heading1"/>
      </w:pPr>
      <w:r w:rsidRPr="00BD387E">
        <w:lastRenderedPageBreak/>
        <w:t>Visual Content</w:t>
      </w:r>
    </w:p>
    <w:p w:rsidR="001464DE" w:rsidRDefault="001464DE" w:rsidP="001464DE">
      <w:pPr>
        <w:rPr>
          <w:ins w:id="125" w:author="Nuru Nurdil" w:date="2018-11-17T01:32:00Z"/>
          <w:rFonts w:cs="AvalonPlain"/>
        </w:rPr>
      </w:pPr>
    </w:p>
    <w:p w:rsidR="001464DE" w:rsidRDefault="001464DE" w:rsidP="001464DE">
      <w:pPr>
        <w:rPr>
          <w:ins w:id="126" w:author="Nuru Nurdil" w:date="2018-11-17T01:32:00Z"/>
          <w:rFonts w:cs="AvalonPlain"/>
        </w:rPr>
      </w:pPr>
      <w:ins w:id="127" w:author="Nuru Nurdil" w:date="2018-11-17T01:32:00Z">
        <w:r>
          <w:rPr>
            <w:rFonts w:cs="AvalonPlain"/>
          </w:rPr>
          <w:t>This part of technical document is about the visual content of “</w:t>
        </w:r>
        <w:proofErr w:type="spellStart"/>
        <w:r>
          <w:rPr>
            <w:rFonts w:cs="AvalonPlain"/>
          </w:rPr>
          <w:t>Aganatiq</w:t>
        </w:r>
        <w:proofErr w:type="spellEnd"/>
        <w:r>
          <w:rPr>
            <w:rFonts w:cs="AvalonPlain"/>
          </w:rPr>
          <w:t>” game and it has some sections: General, player elements, heads up display (</w:t>
        </w:r>
        <w:proofErr w:type="spellStart"/>
        <w:r>
          <w:rPr>
            <w:rFonts w:cs="AvalonPlain"/>
          </w:rPr>
          <w:t>HuD</w:t>
        </w:r>
        <w:proofErr w:type="spellEnd"/>
        <w:r>
          <w:rPr>
            <w:rFonts w:cs="AvalonPlain"/>
          </w:rPr>
          <w:t>), antagonistic elements and global elements.</w:t>
        </w:r>
      </w:ins>
    </w:p>
    <w:p w:rsidR="001464DE" w:rsidRDefault="001464DE" w:rsidP="001464DE">
      <w:pPr>
        <w:numPr>
          <w:ilvl w:val="0"/>
          <w:numId w:val="29"/>
        </w:numPr>
        <w:rPr>
          <w:ins w:id="128" w:author="Nuru Nurdil" w:date="2018-11-17T01:32:00Z"/>
          <w:rFonts w:cs="AvalonPlain"/>
        </w:rPr>
      </w:pPr>
      <w:ins w:id="129" w:author="Nuru Nurdil" w:date="2018-11-17T01:32:00Z">
        <w:r>
          <w:rPr>
            <w:rFonts w:cs="AvalonPlain"/>
          </w:rPr>
          <w:t>In ‘General’ section of visual content, information about size, format, quality and scale of file is given.</w:t>
        </w:r>
      </w:ins>
    </w:p>
    <w:p w:rsidR="001464DE" w:rsidRDefault="001464DE" w:rsidP="001464DE">
      <w:pPr>
        <w:numPr>
          <w:ilvl w:val="1"/>
          <w:numId w:val="30"/>
        </w:numPr>
        <w:rPr>
          <w:ins w:id="130" w:author="Nuru Nurdil" w:date="2018-11-17T01:32:00Z"/>
          <w:rFonts w:cs="Cambria"/>
        </w:rPr>
      </w:pPr>
      <w:ins w:id="131" w:author="Nuru Nurdil" w:date="2018-11-17T01:32:00Z">
        <w:r>
          <w:rPr>
            <w:rFonts w:cs="Cambria"/>
          </w:rPr>
          <w:t>About File Size Restrictions of “</w:t>
        </w:r>
        <w:proofErr w:type="spellStart"/>
        <w:r>
          <w:rPr>
            <w:rFonts w:cs="Cambria"/>
          </w:rPr>
          <w:t>Aganatiq</w:t>
        </w:r>
        <w:proofErr w:type="spellEnd"/>
        <w:r>
          <w:rPr>
            <w:rFonts w:cs="Cambria"/>
          </w:rPr>
          <w:t>” game, it can be said that each file size is maximum 5 MB and maximum size of game should be 100MB. This file size restriction is very efficient size especially in phone mode for this game.</w:t>
        </w:r>
      </w:ins>
    </w:p>
    <w:p w:rsidR="001464DE" w:rsidRDefault="001464DE" w:rsidP="001464DE">
      <w:pPr>
        <w:numPr>
          <w:ilvl w:val="1"/>
          <w:numId w:val="30"/>
        </w:numPr>
        <w:rPr>
          <w:ins w:id="132" w:author="Nuru Nurdil" w:date="2018-11-17T01:32:00Z"/>
          <w:rFonts w:cs="Cambria"/>
        </w:rPr>
      </w:pPr>
      <w:ins w:id="133" w:author="Nuru Nurdil" w:date="2018-11-17T01:32:00Z">
        <w:r>
          <w:rPr>
            <w:rFonts w:cs="Cambria"/>
          </w:rPr>
          <w:t xml:space="preserve">As file format type, </w:t>
        </w:r>
        <w:proofErr w:type="spellStart"/>
        <w:r>
          <w:rPr>
            <w:rFonts w:cs="Cambria"/>
          </w:rPr>
          <w:t>png</w:t>
        </w:r>
        <w:proofErr w:type="spellEnd"/>
        <w:r>
          <w:rPr>
            <w:rFonts w:cs="Cambria"/>
          </w:rPr>
          <w:t xml:space="preserve"> and jpg are used in this game.</w:t>
        </w:r>
      </w:ins>
    </w:p>
    <w:p w:rsidR="001464DE" w:rsidRDefault="001464DE" w:rsidP="001464DE">
      <w:pPr>
        <w:numPr>
          <w:ilvl w:val="1"/>
          <w:numId w:val="30"/>
        </w:numPr>
        <w:rPr>
          <w:ins w:id="134" w:author="Nuru Nurdil" w:date="2018-11-17T01:32:00Z"/>
          <w:rFonts w:cs="Cambria"/>
        </w:rPr>
      </w:pPr>
      <w:ins w:id="135" w:author="Nuru Nurdil" w:date="2018-11-17T01:32:00Z">
        <w:r>
          <w:rPr>
            <w:rFonts w:cs="Cambria"/>
          </w:rPr>
          <w:t>Additionally, there is File Quality Type which depends on the type of device: PC or phone. In “</w:t>
        </w:r>
        <w:proofErr w:type="spellStart"/>
        <w:r>
          <w:rPr>
            <w:rFonts w:cs="Cambria"/>
          </w:rPr>
          <w:t>Aganatiq</w:t>
        </w:r>
        <w:proofErr w:type="spellEnd"/>
        <w:r>
          <w:rPr>
            <w:rFonts w:cs="Cambria"/>
          </w:rPr>
          <w:t>” game, as a quality, we used very low, low, medium, high, very high and ultra-levels, while we use only very low level for phone mode.</w:t>
        </w:r>
      </w:ins>
    </w:p>
    <w:p w:rsidR="001464DE" w:rsidRDefault="001464DE" w:rsidP="001464DE">
      <w:pPr>
        <w:numPr>
          <w:ilvl w:val="1"/>
          <w:numId w:val="30"/>
        </w:numPr>
        <w:rPr>
          <w:ins w:id="136" w:author="Nuru Nurdil" w:date="2018-11-17T01:32:00Z"/>
          <w:rFonts w:cs="Cambria"/>
        </w:rPr>
      </w:pPr>
      <w:ins w:id="137" w:author="Nuru Nurdil" w:date="2018-11-17T01:32:00Z">
        <w:r>
          <w:rPr>
            <w:rFonts w:cs="Cambria"/>
          </w:rPr>
          <w:t>Visual Scale is also appropriate to the scales of PC and phone in the game.</w:t>
        </w:r>
      </w:ins>
    </w:p>
    <w:p w:rsidR="001464DE" w:rsidRDefault="001464DE" w:rsidP="001464DE">
      <w:pPr>
        <w:numPr>
          <w:ilvl w:val="0"/>
          <w:numId w:val="29"/>
        </w:numPr>
        <w:rPr>
          <w:ins w:id="138" w:author="Nuru Nurdil" w:date="2018-11-17T01:32:00Z"/>
          <w:rFonts w:cs="AvalonPlain"/>
        </w:rPr>
      </w:pPr>
      <w:ins w:id="139" w:author="Nuru Nurdil" w:date="2018-11-17T01:32:00Z">
        <w:r>
          <w:rPr>
            <w:rFonts w:cs="AvalonPlain"/>
          </w:rPr>
          <w:t>‘Player Elements’ section</w:t>
        </w:r>
      </w:ins>
    </w:p>
    <w:p w:rsidR="001464DE" w:rsidRDefault="001464DE" w:rsidP="001464DE">
      <w:pPr>
        <w:numPr>
          <w:ilvl w:val="1"/>
          <w:numId w:val="30"/>
        </w:numPr>
        <w:rPr>
          <w:ins w:id="140" w:author="Nuru Nurdil" w:date="2018-11-17T01:32:00Z"/>
          <w:rFonts w:cs="Cambria"/>
        </w:rPr>
      </w:pPr>
      <w:ins w:id="141" w:author="Nuru Nurdil" w:date="2018-11-17T01:32:00Z">
        <w:r>
          <w:rPr>
            <w:rFonts w:cs="Cambria"/>
          </w:rPr>
          <w:t>There are different types of states in each game and in “</w:t>
        </w:r>
        <w:proofErr w:type="spellStart"/>
        <w:r>
          <w:rPr>
            <w:rFonts w:cs="Cambria"/>
          </w:rPr>
          <w:t>Aganatiq</w:t>
        </w:r>
        <w:proofErr w:type="spellEnd"/>
        <w:r>
          <w:rPr>
            <w:rFonts w:cs="Cambria"/>
          </w:rPr>
          <w:t xml:space="preserve">” game you can observe default, damage and destroyed states. In ‘default’ state, </w:t>
        </w:r>
        <w:proofErr w:type="gramStart"/>
        <w:r>
          <w:rPr>
            <w:rFonts w:cs="Cambria"/>
          </w:rPr>
          <w:t>it can be seen that our</w:t>
        </w:r>
        <w:proofErr w:type="gramEnd"/>
        <w:r>
          <w:rPr>
            <w:rFonts w:cs="Cambria"/>
          </w:rPr>
          <w:t xml:space="preserve"> main object taxi which is driven by </w:t>
        </w:r>
        <w:proofErr w:type="spellStart"/>
        <w:r>
          <w:rPr>
            <w:rFonts w:cs="Cambria"/>
          </w:rPr>
          <w:t>Aganatiq</w:t>
        </w:r>
        <w:proofErr w:type="spellEnd"/>
        <w:r>
          <w:rPr>
            <w:rFonts w:cs="Cambria"/>
          </w:rPr>
          <w:t xml:space="preserve"> move horizontally, in X axis. In ‘damage’ state, life time of main car of “</w:t>
        </w:r>
        <w:proofErr w:type="spellStart"/>
        <w:r>
          <w:rPr>
            <w:rFonts w:cs="Cambria"/>
          </w:rPr>
          <w:t>Aganatiq</w:t>
        </w:r>
        <w:proofErr w:type="spellEnd"/>
        <w:r>
          <w:rPr>
            <w:rFonts w:cs="Cambria"/>
          </w:rPr>
          <w:t xml:space="preserve">” decreases in health bar due to the crash or different damages. In ‘destroyed’ state, game finish for some misfortunes and while game finishes new screen comes out which includes ‘try again’ (restart button) and ‘end game’ buttons.  </w:t>
        </w:r>
      </w:ins>
    </w:p>
    <w:p w:rsidR="001464DE" w:rsidRDefault="001464DE" w:rsidP="001464DE">
      <w:pPr>
        <w:numPr>
          <w:ilvl w:val="1"/>
          <w:numId w:val="30"/>
        </w:numPr>
        <w:rPr>
          <w:ins w:id="142" w:author="Nuru Nurdil" w:date="2018-11-17T01:32:00Z"/>
          <w:rFonts w:cs="Cambria"/>
        </w:rPr>
      </w:pPr>
      <w:ins w:id="143" w:author="Nuru Nurdil" w:date="2018-11-17T01:32:00Z">
        <w:r>
          <w:rPr>
            <w:rFonts w:cs="Cambria"/>
          </w:rPr>
          <w:t>As Animation Frame in player elements, movement of taxi can be demonstrated.</w:t>
        </w:r>
      </w:ins>
    </w:p>
    <w:p w:rsidR="001464DE" w:rsidRDefault="001464DE" w:rsidP="001464DE">
      <w:pPr>
        <w:numPr>
          <w:ilvl w:val="0"/>
          <w:numId w:val="29"/>
        </w:numPr>
        <w:rPr>
          <w:ins w:id="144" w:author="Nuru Nurdil" w:date="2018-11-17T01:32:00Z"/>
          <w:rFonts w:cs="AvalonPlain"/>
        </w:rPr>
      </w:pPr>
      <w:ins w:id="145" w:author="Nuru Nurdil" w:date="2018-11-17T01:32:00Z">
        <w:r>
          <w:rPr>
            <w:rFonts w:cs="AvalonPlain"/>
          </w:rPr>
          <w:t>Heads Up Display (HUD) represents the info which appears on the screen while the game is played by user/player. In “AGANATIQ” game, heads up display (</w:t>
        </w:r>
        <w:proofErr w:type="spellStart"/>
        <w:r>
          <w:rPr>
            <w:rFonts w:cs="AvalonPlain"/>
          </w:rPr>
          <w:t>HuD</w:t>
        </w:r>
        <w:proofErr w:type="spellEnd"/>
        <w:r>
          <w:rPr>
            <w:rFonts w:cs="AvalonPlain"/>
          </w:rPr>
          <w:t>) includes following sections:</w:t>
        </w:r>
      </w:ins>
    </w:p>
    <w:p w:rsidR="001464DE" w:rsidRDefault="001464DE" w:rsidP="001464DE">
      <w:pPr>
        <w:numPr>
          <w:ilvl w:val="1"/>
          <w:numId w:val="30"/>
        </w:numPr>
        <w:rPr>
          <w:ins w:id="146" w:author="Nuru Nurdil" w:date="2018-11-17T01:32:00Z"/>
          <w:rFonts w:cs="Cambria"/>
        </w:rPr>
      </w:pPr>
      <w:ins w:id="147" w:author="Nuru Nurdil" w:date="2018-11-17T01:32:00Z">
        <w:r>
          <w:rPr>
            <w:rFonts w:cs="Cambria"/>
          </w:rPr>
          <w:t>Type Icons of this game are health bar, score bar, timer, backward and forward buttons.</w:t>
        </w:r>
      </w:ins>
    </w:p>
    <w:p w:rsidR="001464DE" w:rsidRDefault="001464DE" w:rsidP="001464DE">
      <w:pPr>
        <w:numPr>
          <w:ilvl w:val="1"/>
          <w:numId w:val="30"/>
        </w:numPr>
        <w:rPr>
          <w:ins w:id="148" w:author="Nuru Nurdil" w:date="2018-11-17T01:32:00Z"/>
          <w:rFonts w:cs="Cambria"/>
        </w:rPr>
      </w:pPr>
      <w:ins w:id="149" w:author="Nuru Nurdil" w:date="2018-11-17T01:32:00Z">
        <w:r>
          <w:rPr>
            <w:rFonts w:cs="Cambria"/>
          </w:rPr>
          <w:t>States of this game are splash page which shows logo “</w:t>
        </w:r>
        <w:proofErr w:type="spellStart"/>
        <w:r>
          <w:rPr>
            <w:rFonts w:cs="Cambria"/>
          </w:rPr>
          <w:t>Aganatiq</w:t>
        </w:r>
        <w:proofErr w:type="spellEnd"/>
        <w:r>
          <w:rPr>
            <w:rFonts w:cs="Cambria"/>
          </w:rPr>
          <w:t>” in initial page, main menu for directory to main game and game play screen.</w:t>
        </w:r>
      </w:ins>
    </w:p>
    <w:p w:rsidR="001464DE" w:rsidRDefault="001464DE" w:rsidP="001464DE">
      <w:pPr>
        <w:numPr>
          <w:ilvl w:val="1"/>
          <w:numId w:val="30"/>
        </w:numPr>
        <w:rPr>
          <w:ins w:id="150" w:author="Nuru Nurdil" w:date="2018-11-17T01:32:00Z"/>
          <w:rFonts w:cs="Cambria"/>
        </w:rPr>
      </w:pPr>
      <w:ins w:id="151" w:author="Nuru Nurdil" w:date="2018-11-17T01:32:00Z">
        <w:r>
          <w:rPr>
            <w:rFonts w:cs="Cambria"/>
          </w:rPr>
          <w:t>Font Type of elements in this game is Arial font.</w:t>
        </w:r>
      </w:ins>
    </w:p>
    <w:p w:rsidR="001464DE" w:rsidRDefault="001464DE" w:rsidP="001464DE">
      <w:pPr>
        <w:numPr>
          <w:ilvl w:val="0"/>
          <w:numId w:val="29"/>
        </w:numPr>
        <w:rPr>
          <w:ins w:id="152" w:author="Nuru Nurdil" w:date="2018-11-17T01:32:00Z"/>
          <w:rFonts w:cs="AvalonPlain"/>
        </w:rPr>
      </w:pPr>
      <w:ins w:id="153" w:author="Nuru Nurdil" w:date="2018-11-17T01:32:00Z">
        <w:r>
          <w:rPr>
            <w:rFonts w:cs="AvalonPlain"/>
          </w:rPr>
          <w:t>‘Antagonistic Elements’ section</w:t>
        </w:r>
      </w:ins>
    </w:p>
    <w:p w:rsidR="001464DE" w:rsidRDefault="001464DE" w:rsidP="001464DE">
      <w:pPr>
        <w:numPr>
          <w:ilvl w:val="1"/>
          <w:numId w:val="30"/>
        </w:numPr>
        <w:rPr>
          <w:ins w:id="154" w:author="Nuru Nurdil" w:date="2018-11-17T01:32:00Z"/>
          <w:rFonts w:cs="Cambria"/>
        </w:rPr>
      </w:pPr>
      <w:ins w:id="155" w:author="Nuru Nurdil" w:date="2018-11-17T01:32:00Z">
        <w:r>
          <w:rPr>
            <w:rFonts w:cs="Cambria"/>
          </w:rPr>
          <w:t xml:space="preserve">Type of States in term of Antagonistic elements are following ones: In ‘default’ state, collision with police, mayor and call to </w:t>
        </w:r>
        <w:proofErr w:type="spellStart"/>
        <w:r>
          <w:rPr>
            <w:rFonts w:cs="Cambria"/>
          </w:rPr>
          <w:t>Aganatiq</w:t>
        </w:r>
        <w:proofErr w:type="spellEnd"/>
        <w:r>
          <w:rPr>
            <w:rFonts w:cs="Cambria"/>
          </w:rPr>
          <w:t xml:space="preserve"> can be indicated. Problems in this state can be solved with two options relatively: going to parking lots and paying money. Moreover, in damage state, collision with wrecking ball can be indicated. This ball can damage player (taxi which is driven by ‘</w:t>
        </w:r>
        <w:proofErr w:type="spellStart"/>
        <w:r>
          <w:rPr>
            <w:rFonts w:cs="Cambria"/>
          </w:rPr>
          <w:t>Aganatiq</w:t>
        </w:r>
        <w:proofErr w:type="spellEnd"/>
        <w:r>
          <w:rPr>
            <w:rFonts w:cs="Cambria"/>
          </w:rPr>
          <w:t>’) in every hit.</w:t>
        </w:r>
      </w:ins>
    </w:p>
    <w:p w:rsidR="001464DE" w:rsidRDefault="001464DE" w:rsidP="001464DE">
      <w:pPr>
        <w:numPr>
          <w:ilvl w:val="1"/>
          <w:numId w:val="30"/>
        </w:numPr>
        <w:rPr>
          <w:ins w:id="156" w:author="Nuru Nurdil" w:date="2018-11-17T01:32:00Z"/>
          <w:rFonts w:cs="Cambria"/>
        </w:rPr>
      </w:pPr>
      <w:ins w:id="157" w:author="Nuru Nurdil" w:date="2018-11-17T01:32:00Z">
        <w:r>
          <w:rPr>
            <w:rFonts w:cs="Cambria"/>
          </w:rPr>
          <w:t>Animation Frames in ‘antagonistic elements’ section are other cars which causes sometimes overlap with main character “</w:t>
        </w:r>
        <w:proofErr w:type="spellStart"/>
        <w:r>
          <w:rPr>
            <w:rFonts w:cs="Cambria"/>
          </w:rPr>
          <w:t>Aganatiq</w:t>
        </w:r>
        <w:proofErr w:type="spellEnd"/>
        <w:r>
          <w:rPr>
            <w:rFonts w:cs="Cambria"/>
          </w:rPr>
          <w:t>” ’s car.</w:t>
        </w:r>
      </w:ins>
    </w:p>
    <w:p w:rsidR="001464DE" w:rsidRDefault="001464DE" w:rsidP="001464DE">
      <w:pPr>
        <w:numPr>
          <w:ilvl w:val="0"/>
          <w:numId w:val="29"/>
        </w:numPr>
        <w:rPr>
          <w:ins w:id="158" w:author="Nuru Nurdil" w:date="2018-11-17T01:32:00Z"/>
          <w:rFonts w:cs="AvalonPlain"/>
        </w:rPr>
      </w:pPr>
      <w:ins w:id="159" w:author="Nuru Nurdil" w:date="2018-11-17T01:32:00Z">
        <w:r>
          <w:rPr>
            <w:rFonts w:cs="AvalonPlain"/>
          </w:rPr>
          <w:t xml:space="preserve">Global Elements </w:t>
        </w:r>
      </w:ins>
    </w:p>
    <w:p w:rsidR="001464DE" w:rsidRDefault="001464DE" w:rsidP="001464DE">
      <w:pPr>
        <w:numPr>
          <w:ilvl w:val="1"/>
          <w:numId w:val="30"/>
        </w:numPr>
        <w:rPr>
          <w:ins w:id="160" w:author="Nuru Nurdil" w:date="2018-11-17T01:32:00Z"/>
          <w:rFonts w:cs="Cambria"/>
        </w:rPr>
        <w:pPrChange w:id="161" w:author="Nuru Nurdil" w:date="2018-11-17T01:32:00Z">
          <w:pPr>
            <w:pStyle w:val="Heading1"/>
          </w:pPr>
        </w:pPrChange>
      </w:pPr>
      <w:ins w:id="162" w:author="Nuru Nurdil" w:date="2018-11-17T01:32:00Z">
        <w:r>
          <w:rPr>
            <w:rFonts w:cs="Cambria"/>
          </w:rPr>
          <w:t>In “</w:t>
        </w:r>
        <w:proofErr w:type="spellStart"/>
        <w:r>
          <w:rPr>
            <w:rFonts w:cs="Cambria"/>
          </w:rPr>
          <w:t>Aganatiq</w:t>
        </w:r>
        <w:proofErr w:type="spellEnd"/>
        <w:r>
          <w:rPr>
            <w:rFonts w:cs="Cambria"/>
          </w:rPr>
          <w:t>” game, background as a part of global elements can include background picture which is city view, main buildings of Baku, street lights, objects such as stars, rain, dust and so on.  Additionally, texture of the game is 2D city view and tile is ground.</w:t>
        </w:r>
        <w:r>
          <w:rPr>
            <w:rFonts w:cs="Cambria"/>
          </w:rPr>
          <w:t xml:space="preserve"> </w:t>
        </w:r>
      </w:ins>
    </w:p>
    <w:p w:rsidR="001464DE" w:rsidRDefault="001464DE" w:rsidP="001464DE">
      <w:pPr>
        <w:numPr>
          <w:ilvl w:val="1"/>
          <w:numId w:val="30"/>
        </w:numPr>
        <w:rPr>
          <w:ins w:id="163" w:author="Nuru Nurdil" w:date="2018-11-17T01:35:00Z"/>
          <w:rFonts w:cs="Cambria"/>
        </w:rPr>
        <w:pPrChange w:id="164" w:author="Nuru Nurdil" w:date="2018-11-17T01:32:00Z">
          <w:pPr>
            <w:pStyle w:val="Heading1"/>
          </w:pPr>
        </w:pPrChange>
      </w:pPr>
      <w:ins w:id="165" w:author="Nuru Nurdil" w:date="2018-11-17T01:32:00Z">
        <w:r w:rsidRPr="001464DE">
          <w:rPr>
            <w:rFonts w:cs="Cambria"/>
            <w:rPrChange w:id="166" w:author="Nuru Nurdil" w:date="2018-11-17T01:32:00Z">
              <w:rPr/>
            </w:rPrChange>
          </w:rPr>
          <w:t>As mentioned before, Font Type of this game is Arial font.</w:t>
        </w:r>
      </w:ins>
    </w:p>
    <w:p w:rsidR="002668E5" w:rsidRPr="001464DE" w:rsidRDefault="002668E5" w:rsidP="002668E5">
      <w:pPr>
        <w:ind w:left="1440"/>
        <w:rPr>
          <w:ins w:id="167" w:author="Nuru Nurdil" w:date="2018-11-17T01:32:00Z"/>
          <w:rFonts w:cs="Cambria"/>
          <w:rPrChange w:id="168" w:author="Nuru Nurdil" w:date="2018-11-17T01:32:00Z">
            <w:rPr>
              <w:ins w:id="169" w:author="Nuru Nurdil" w:date="2018-11-17T01:32:00Z"/>
            </w:rPr>
          </w:rPrChange>
        </w:rPr>
        <w:pPrChange w:id="170" w:author="Nuru Nurdil" w:date="2018-11-17T01:35:00Z">
          <w:pPr>
            <w:pStyle w:val="Heading1"/>
          </w:pPr>
        </w:pPrChange>
      </w:pPr>
    </w:p>
    <w:p w:rsidR="00BD387E" w:rsidRPr="001464DE" w:rsidDel="001464DE" w:rsidRDefault="002A33AA" w:rsidP="001464DE">
      <w:pPr>
        <w:ind w:left="426"/>
        <w:rPr>
          <w:del w:id="171" w:author="Nuru Nurdil" w:date="2018-11-17T01:32:00Z"/>
          <w:rPrChange w:id="172" w:author="Nuru Nurdil" w:date="2018-11-17T01:32:00Z">
            <w:rPr>
              <w:del w:id="173" w:author="Nuru Nurdil" w:date="2018-11-17T01:32:00Z"/>
              <w:rFonts w:cs="AvalonPlain"/>
            </w:rPr>
          </w:rPrChange>
        </w:rPr>
        <w:pPrChange w:id="174" w:author="Nuru Nurdil" w:date="2018-11-17T01:33:00Z">
          <w:pPr/>
        </w:pPrChange>
      </w:pPr>
      <w:del w:id="175" w:author="Nuru Nurdil" w:date="2018-11-17T01:32:00Z">
        <w:r w:rsidRPr="00D56548" w:rsidDel="001464DE">
          <w:rPr>
            <w:rFonts w:cs="AvalonPlain"/>
          </w:rPr>
          <w:lastRenderedPageBreak/>
          <w:delText>&lt;</w:delText>
        </w:r>
        <w:r w:rsidR="00BD387E" w:rsidRPr="00D56548" w:rsidDel="001464DE">
          <w:rPr>
            <w:rFonts w:cs="AvalonPlain"/>
          </w:rPr>
          <w:delText xml:space="preserve">This is a </w:delText>
        </w:r>
        <w:r w:rsidR="00363F00" w:rsidRPr="00D56548" w:rsidDel="001464DE">
          <w:rPr>
            <w:rFonts w:cs="AvalonPlain"/>
          </w:rPr>
          <w:delText xml:space="preserve">section that </w:delText>
        </w:r>
        <w:r w:rsidR="00BD387E" w:rsidRPr="00D56548" w:rsidDel="001464DE">
          <w:rPr>
            <w:rFonts w:cs="AvalonPlain"/>
          </w:rPr>
          <w:delText>list</w:delText>
        </w:r>
        <w:r w:rsidR="00363F00" w:rsidRPr="00D56548" w:rsidDel="001464DE">
          <w:rPr>
            <w:rFonts w:cs="AvalonPlain"/>
          </w:rPr>
          <w:delText>s</w:delText>
        </w:r>
        <w:r w:rsidR="00BD387E" w:rsidRPr="00D56548" w:rsidDel="001464DE">
          <w:rPr>
            <w:rFonts w:cs="AvalonPlain"/>
          </w:rPr>
          <w:delText xml:space="preserve"> technical requirements from those in concerned with the visual aspects of the game. All objects should be listed with their generic names.</w:delText>
        </w:r>
      </w:del>
    </w:p>
    <w:p w:rsidR="00BD387E" w:rsidRPr="00D56548" w:rsidDel="001464DE" w:rsidRDefault="00BD387E" w:rsidP="001464DE">
      <w:pPr>
        <w:ind w:left="426"/>
        <w:rPr>
          <w:del w:id="176" w:author="Nuru Nurdil" w:date="2018-11-17T01:32:00Z"/>
          <w:rFonts w:cs="AvalonPlain"/>
        </w:rPr>
        <w:pPrChange w:id="177" w:author="Nuru Nurdil" w:date="2018-11-17T01:33:00Z">
          <w:pPr>
            <w:numPr>
              <w:numId w:val="24"/>
            </w:numPr>
            <w:ind w:left="720" w:hanging="360"/>
          </w:pPr>
        </w:pPrChange>
      </w:pPr>
      <w:del w:id="178" w:author="Nuru Nurdil" w:date="2018-11-17T01:32:00Z">
        <w:r w:rsidRPr="00D56548" w:rsidDel="001464DE">
          <w:rPr>
            <w:rFonts w:cs="AvalonPlain"/>
          </w:rPr>
          <w:delText>General</w:delText>
        </w:r>
      </w:del>
    </w:p>
    <w:p w:rsidR="00BD387E" w:rsidRPr="00D56548" w:rsidDel="001464DE" w:rsidRDefault="00BD387E" w:rsidP="001464DE">
      <w:pPr>
        <w:ind w:left="426"/>
        <w:rPr>
          <w:del w:id="179" w:author="Nuru Nurdil" w:date="2018-11-17T01:32:00Z"/>
          <w:rFonts w:cs="Cambria"/>
        </w:rPr>
        <w:pPrChange w:id="180" w:author="Nuru Nurdil" w:date="2018-11-17T01:33:00Z">
          <w:pPr>
            <w:numPr>
              <w:ilvl w:val="1"/>
              <w:numId w:val="25"/>
            </w:numPr>
            <w:ind w:left="1440" w:hanging="360"/>
          </w:pPr>
        </w:pPrChange>
      </w:pPr>
      <w:del w:id="181" w:author="Nuru Nurdil" w:date="2018-11-17T01:32:00Z">
        <w:r w:rsidRPr="00D56548" w:rsidDel="001464DE">
          <w:rPr>
            <w:rFonts w:cs="Cambria"/>
          </w:rPr>
          <w:delText>File Size Restrictions</w:delText>
        </w:r>
      </w:del>
    </w:p>
    <w:p w:rsidR="00BD387E" w:rsidRPr="00D56548" w:rsidDel="001464DE" w:rsidRDefault="00BD387E" w:rsidP="001464DE">
      <w:pPr>
        <w:ind w:left="426"/>
        <w:rPr>
          <w:del w:id="182" w:author="Nuru Nurdil" w:date="2018-11-17T01:32:00Z"/>
          <w:rFonts w:cs="Cambria"/>
        </w:rPr>
        <w:pPrChange w:id="183" w:author="Nuru Nurdil" w:date="2018-11-17T01:33:00Z">
          <w:pPr>
            <w:numPr>
              <w:ilvl w:val="1"/>
              <w:numId w:val="25"/>
            </w:numPr>
            <w:ind w:left="1440" w:hanging="360"/>
          </w:pPr>
        </w:pPrChange>
      </w:pPr>
      <w:del w:id="184" w:author="Nuru Nurdil" w:date="2018-11-17T01:32:00Z">
        <w:r w:rsidRPr="00D56548" w:rsidDel="001464DE">
          <w:rPr>
            <w:rFonts w:cs="Cambria"/>
          </w:rPr>
          <w:delText>File Format Type</w:delText>
        </w:r>
      </w:del>
    </w:p>
    <w:p w:rsidR="00BD387E" w:rsidRPr="00D56548" w:rsidDel="001464DE" w:rsidRDefault="00BD387E" w:rsidP="001464DE">
      <w:pPr>
        <w:ind w:left="426"/>
        <w:rPr>
          <w:del w:id="185" w:author="Nuru Nurdil" w:date="2018-11-17T01:32:00Z"/>
          <w:rFonts w:cs="Cambria"/>
        </w:rPr>
        <w:pPrChange w:id="186" w:author="Nuru Nurdil" w:date="2018-11-17T01:33:00Z">
          <w:pPr>
            <w:numPr>
              <w:ilvl w:val="1"/>
              <w:numId w:val="25"/>
            </w:numPr>
            <w:ind w:left="1440" w:hanging="360"/>
          </w:pPr>
        </w:pPrChange>
      </w:pPr>
      <w:del w:id="187" w:author="Nuru Nurdil" w:date="2018-11-17T01:32:00Z">
        <w:r w:rsidRPr="00D56548" w:rsidDel="001464DE">
          <w:rPr>
            <w:rFonts w:cs="Cambria"/>
          </w:rPr>
          <w:delText>File Quality Type</w:delText>
        </w:r>
      </w:del>
    </w:p>
    <w:p w:rsidR="00BD387E" w:rsidRPr="00D56548" w:rsidDel="001464DE" w:rsidRDefault="00BD387E" w:rsidP="001464DE">
      <w:pPr>
        <w:ind w:left="426"/>
        <w:rPr>
          <w:del w:id="188" w:author="Nuru Nurdil" w:date="2018-11-17T01:32:00Z"/>
          <w:rFonts w:cs="Cambria"/>
        </w:rPr>
        <w:pPrChange w:id="189" w:author="Nuru Nurdil" w:date="2018-11-17T01:33:00Z">
          <w:pPr>
            <w:numPr>
              <w:ilvl w:val="1"/>
              <w:numId w:val="25"/>
            </w:numPr>
            <w:ind w:left="1440" w:hanging="360"/>
          </w:pPr>
        </w:pPrChange>
      </w:pPr>
      <w:del w:id="190" w:author="Nuru Nurdil" w:date="2018-11-17T01:32:00Z">
        <w:r w:rsidRPr="00D56548" w:rsidDel="001464DE">
          <w:rPr>
            <w:rFonts w:cs="Cambria"/>
          </w:rPr>
          <w:delText>Visual Scale</w:delText>
        </w:r>
      </w:del>
    </w:p>
    <w:p w:rsidR="00BD387E" w:rsidRPr="00D56548" w:rsidDel="001464DE" w:rsidRDefault="00BD387E" w:rsidP="001464DE">
      <w:pPr>
        <w:ind w:left="426"/>
        <w:rPr>
          <w:del w:id="191" w:author="Nuru Nurdil" w:date="2018-11-17T01:32:00Z"/>
          <w:rFonts w:cs="AvalonPlain"/>
        </w:rPr>
        <w:pPrChange w:id="192" w:author="Nuru Nurdil" w:date="2018-11-17T01:33:00Z">
          <w:pPr>
            <w:numPr>
              <w:numId w:val="24"/>
            </w:numPr>
            <w:ind w:left="720" w:hanging="360"/>
          </w:pPr>
        </w:pPrChange>
      </w:pPr>
      <w:del w:id="193" w:author="Nuru Nurdil" w:date="2018-11-17T01:32:00Z">
        <w:r w:rsidRPr="00D56548" w:rsidDel="001464DE">
          <w:rPr>
            <w:rFonts w:cs="AvalonPlain"/>
          </w:rPr>
          <w:delText>Player Elements</w:delText>
        </w:r>
      </w:del>
    </w:p>
    <w:p w:rsidR="00BD387E" w:rsidRPr="001464DE" w:rsidDel="001464DE" w:rsidRDefault="00BD387E" w:rsidP="004B28B6">
      <w:pPr>
        <w:ind w:left="426"/>
        <w:rPr>
          <w:del w:id="194" w:author="Nuru Nurdil" w:date="2018-11-17T01:32:00Z"/>
          <w:rPrChange w:id="195" w:author="Nuru Nurdil" w:date="2018-11-17T01:32:00Z">
            <w:rPr>
              <w:del w:id="196" w:author="Nuru Nurdil" w:date="2018-11-17T01:32:00Z"/>
              <w:rFonts w:cs="Cambria"/>
            </w:rPr>
          </w:rPrChange>
        </w:rPr>
        <w:pPrChange w:id="197" w:author="Nuru Nurdil" w:date="2018-11-17T01:35:00Z">
          <w:pPr>
            <w:numPr>
              <w:ilvl w:val="1"/>
              <w:numId w:val="25"/>
            </w:numPr>
            <w:ind w:left="1440" w:hanging="360"/>
          </w:pPr>
        </w:pPrChange>
      </w:pPr>
      <w:del w:id="198" w:author="Nuru Nurdil" w:date="2018-11-17T01:32:00Z">
        <w:r w:rsidRPr="00D56548" w:rsidDel="001464DE">
          <w:rPr>
            <w:rFonts w:cs="Cambria"/>
          </w:rPr>
          <w:delText>Type of States (Default, Damage</w:delText>
        </w:r>
        <w:r w:rsidRPr="00D56548" w:rsidDel="001464DE">
          <w:rPr>
            <w:rFonts w:cs="Cambria"/>
          </w:rPr>
          <w:delText>,</w:delText>
        </w:r>
        <w:r w:rsidRPr="00D56548" w:rsidDel="001464DE">
          <w:rPr>
            <w:rFonts w:cs="Cambria"/>
          </w:rPr>
          <w:delText>Destroyed, ect.)</w:delText>
        </w:r>
      </w:del>
    </w:p>
    <w:p w:rsidR="00BD387E" w:rsidRPr="00D56548" w:rsidDel="001464DE" w:rsidRDefault="00BD387E" w:rsidP="00363F00">
      <w:pPr>
        <w:numPr>
          <w:ilvl w:val="1"/>
          <w:numId w:val="25"/>
        </w:numPr>
        <w:rPr>
          <w:del w:id="199" w:author="Nuru Nurdil" w:date="2018-11-17T01:32:00Z"/>
          <w:rFonts w:cs="Cambria"/>
        </w:rPr>
      </w:pPr>
      <w:del w:id="200" w:author="Nuru Nurdil" w:date="2018-11-17T01:32:00Z">
        <w:r w:rsidRPr="00D56548" w:rsidDel="001464DE">
          <w:rPr>
            <w:rFonts w:cs="Cambria"/>
          </w:rPr>
          <w:delText>Amount Animation Frames</w:delText>
        </w:r>
      </w:del>
    </w:p>
    <w:p w:rsidR="00BD387E" w:rsidRPr="00D56548" w:rsidDel="001464DE" w:rsidRDefault="00BD387E" w:rsidP="00BD387E">
      <w:pPr>
        <w:numPr>
          <w:ilvl w:val="0"/>
          <w:numId w:val="24"/>
        </w:numPr>
        <w:rPr>
          <w:del w:id="201" w:author="Nuru Nurdil" w:date="2018-11-17T01:32:00Z"/>
          <w:rFonts w:cs="AvalonPlain"/>
        </w:rPr>
      </w:pPr>
      <w:del w:id="202" w:author="Nuru Nurdil" w:date="2018-11-17T01:32:00Z">
        <w:r w:rsidRPr="00D56548" w:rsidDel="001464DE">
          <w:rPr>
            <w:rFonts w:cs="AvalonPlain"/>
          </w:rPr>
          <w:delText>Heads Up Display (HUD)</w:delText>
        </w:r>
      </w:del>
    </w:p>
    <w:p w:rsidR="00BD387E" w:rsidRPr="00D56548" w:rsidDel="001464DE" w:rsidRDefault="00BD387E" w:rsidP="00363F00">
      <w:pPr>
        <w:numPr>
          <w:ilvl w:val="1"/>
          <w:numId w:val="25"/>
        </w:numPr>
        <w:rPr>
          <w:del w:id="203" w:author="Nuru Nurdil" w:date="2018-11-17T01:32:00Z"/>
          <w:rFonts w:cs="Cambria"/>
        </w:rPr>
      </w:pPr>
      <w:del w:id="204" w:author="Nuru Nurdil" w:date="2018-11-17T01:32:00Z">
        <w:r w:rsidRPr="00D56548" w:rsidDel="001464DE">
          <w:rPr>
            <w:rFonts w:cs="Cambria"/>
          </w:rPr>
          <w:delText>Type Icons</w:delText>
        </w:r>
      </w:del>
    </w:p>
    <w:p w:rsidR="00BD387E" w:rsidRPr="00D56548" w:rsidDel="001464DE" w:rsidRDefault="00BD387E" w:rsidP="00363F00">
      <w:pPr>
        <w:numPr>
          <w:ilvl w:val="1"/>
          <w:numId w:val="25"/>
        </w:numPr>
        <w:rPr>
          <w:del w:id="205" w:author="Nuru Nurdil" w:date="2018-11-17T01:32:00Z"/>
          <w:rFonts w:cs="Cambria"/>
        </w:rPr>
      </w:pPr>
      <w:del w:id="206" w:author="Nuru Nurdil" w:date="2018-11-17T01:32:00Z">
        <w:r w:rsidRPr="00D56548" w:rsidDel="001464DE">
          <w:rPr>
            <w:rFonts w:cs="Cambria"/>
          </w:rPr>
          <w:delText>States</w:delText>
        </w:r>
      </w:del>
    </w:p>
    <w:p w:rsidR="00BD387E" w:rsidRPr="00D56548" w:rsidDel="001464DE" w:rsidRDefault="00BD387E" w:rsidP="00363F00">
      <w:pPr>
        <w:numPr>
          <w:ilvl w:val="1"/>
          <w:numId w:val="25"/>
        </w:numPr>
        <w:rPr>
          <w:del w:id="207" w:author="Nuru Nurdil" w:date="2018-11-17T01:32:00Z"/>
          <w:rFonts w:cs="Cambria"/>
        </w:rPr>
      </w:pPr>
      <w:del w:id="208" w:author="Nuru Nurdil" w:date="2018-11-17T01:32:00Z">
        <w:r w:rsidRPr="00D56548" w:rsidDel="001464DE">
          <w:rPr>
            <w:rFonts w:cs="Cambria"/>
          </w:rPr>
          <w:delText>Font Type</w:delText>
        </w:r>
      </w:del>
    </w:p>
    <w:p w:rsidR="00BD387E" w:rsidRPr="00D56548" w:rsidDel="001464DE" w:rsidRDefault="00BD387E" w:rsidP="00BD387E">
      <w:pPr>
        <w:numPr>
          <w:ilvl w:val="0"/>
          <w:numId w:val="24"/>
        </w:numPr>
        <w:rPr>
          <w:del w:id="209" w:author="Nuru Nurdil" w:date="2018-11-17T01:32:00Z"/>
          <w:rFonts w:cs="AvalonPlain"/>
        </w:rPr>
      </w:pPr>
      <w:del w:id="210" w:author="Nuru Nurdil" w:date="2018-11-17T01:32:00Z">
        <w:r w:rsidRPr="00D56548" w:rsidDel="001464DE">
          <w:rPr>
            <w:rFonts w:cs="AvalonPlain"/>
          </w:rPr>
          <w:delText>Antagonistic Elements</w:delText>
        </w:r>
      </w:del>
    </w:p>
    <w:p w:rsidR="00BD387E" w:rsidRPr="00D56548" w:rsidDel="001464DE" w:rsidRDefault="00BD387E" w:rsidP="00363F00">
      <w:pPr>
        <w:numPr>
          <w:ilvl w:val="1"/>
          <w:numId w:val="25"/>
        </w:numPr>
        <w:rPr>
          <w:del w:id="211" w:author="Nuru Nurdil" w:date="2018-11-17T01:32:00Z"/>
          <w:rFonts w:cs="Cambria"/>
        </w:rPr>
      </w:pPr>
      <w:del w:id="212" w:author="Nuru Nurdil" w:date="2018-11-17T01:32:00Z">
        <w:r w:rsidRPr="00D56548" w:rsidDel="001464DE">
          <w:rPr>
            <w:rFonts w:cs="Cambria"/>
          </w:rPr>
          <w:delText>Type of States (Default, Dama</w:delText>
        </w:r>
        <w:r w:rsidRPr="00D56548" w:rsidDel="001464DE">
          <w:rPr>
            <w:rFonts w:cs="Cambria"/>
          </w:rPr>
          <w:delText>g</w:delText>
        </w:r>
        <w:r w:rsidRPr="00D56548" w:rsidDel="001464DE">
          <w:rPr>
            <w:rFonts w:cs="Cambria"/>
          </w:rPr>
          <w:delText>, Destroyed, ect.)</w:delText>
        </w:r>
      </w:del>
    </w:p>
    <w:p w:rsidR="00BD387E" w:rsidRPr="00D56548" w:rsidDel="001464DE" w:rsidRDefault="00BD387E" w:rsidP="00363F00">
      <w:pPr>
        <w:numPr>
          <w:ilvl w:val="1"/>
          <w:numId w:val="25"/>
        </w:numPr>
        <w:rPr>
          <w:del w:id="213" w:author="Nuru Nurdil" w:date="2018-11-17T01:32:00Z"/>
          <w:rFonts w:cs="Cambria"/>
        </w:rPr>
      </w:pPr>
      <w:del w:id="214" w:author="Nuru Nurdil" w:date="2018-11-17T01:32:00Z">
        <w:r w:rsidRPr="00D56548" w:rsidDel="001464DE">
          <w:rPr>
            <w:rFonts w:cs="Cambria"/>
          </w:rPr>
          <w:delText>Amount Animation Frames</w:delText>
        </w:r>
      </w:del>
    </w:p>
    <w:p w:rsidR="00BD387E" w:rsidRPr="00D56548" w:rsidDel="001464DE" w:rsidRDefault="00BD387E" w:rsidP="00BD387E">
      <w:pPr>
        <w:numPr>
          <w:ilvl w:val="0"/>
          <w:numId w:val="24"/>
        </w:numPr>
        <w:rPr>
          <w:del w:id="215" w:author="Nuru Nurdil" w:date="2018-11-17T01:32:00Z"/>
          <w:rFonts w:cs="AvalonPlain"/>
        </w:rPr>
      </w:pPr>
      <w:del w:id="216" w:author="Nuru Nurdil" w:date="2018-11-17T01:32:00Z">
        <w:r w:rsidRPr="00D56548" w:rsidDel="001464DE">
          <w:rPr>
            <w:rFonts w:cs="AvalonPlain"/>
          </w:rPr>
          <w:delText>Global Elements</w:delText>
        </w:r>
      </w:del>
    </w:p>
    <w:p w:rsidR="00BD387E" w:rsidRPr="00D56548" w:rsidDel="001464DE" w:rsidRDefault="00BD387E" w:rsidP="00363F00">
      <w:pPr>
        <w:numPr>
          <w:ilvl w:val="1"/>
          <w:numId w:val="25"/>
        </w:numPr>
        <w:rPr>
          <w:del w:id="217" w:author="Nuru Nurdil" w:date="2018-11-17T01:32:00Z"/>
          <w:rFonts w:cs="Cambria"/>
        </w:rPr>
      </w:pPr>
      <w:del w:id="218" w:author="Nuru Nurdil" w:date="2018-11-17T01:32:00Z">
        <w:r w:rsidRPr="00D56548" w:rsidDel="001464DE">
          <w:rPr>
            <w:rFonts w:cs="Cambria"/>
          </w:rPr>
          <w:delText>Background/Texture/Tiles</w:delText>
        </w:r>
      </w:del>
    </w:p>
    <w:p w:rsidR="00BD387E" w:rsidRPr="00D56548" w:rsidDel="001464DE" w:rsidRDefault="00BD387E" w:rsidP="00363F00">
      <w:pPr>
        <w:numPr>
          <w:ilvl w:val="1"/>
          <w:numId w:val="25"/>
        </w:numPr>
        <w:rPr>
          <w:del w:id="219" w:author="Nuru Nurdil" w:date="2018-11-17T01:32:00Z"/>
          <w:rFonts w:cs="Cambria"/>
        </w:rPr>
      </w:pPr>
      <w:del w:id="220" w:author="Nuru Nurdil" w:date="2018-11-17T01:32:00Z">
        <w:r w:rsidRPr="00D56548" w:rsidDel="001464DE">
          <w:rPr>
            <w:rFonts w:cs="Cambria"/>
          </w:rPr>
          <w:delText xml:space="preserve">Font Type </w:delText>
        </w:r>
      </w:del>
    </w:p>
    <w:p w:rsidR="002A33AA" w:rsidRPr="00D56548" w:rsidDel="001464DE" w:rsidRDefault="002A33AA" w:rsidP="00BD387E">
      <w:pPr>
        <w:rPr>
          <w:del w:id="221" w:author="Nuru Nurdil" w:date="2018-11-17T01:32:00Z"/>
          <w:rFonts w:cs="AvalonPlain"/>
        </w:rPr>
      </w:pPr>
      <w:del w:id="222" w:author="Nuru Nurdil" w:date="2018-11-17T01:32:00Z">
        <w:r w:rsidRPr="00D56548" w:rsidDel="001464DE">
          <w:rPr>
            <w:rFonts w:cs="AvalonPlain"/>
          </w:rPr>
          <w:delText>&gt;</w:delText>
        </w:r>
      </w:del>
    </w:p>
    <w:p w:rsidR="00E60030" w:rsidRDefault="00363F00" w:rsidP="00E60030">
      <w:pPr>
        <w:pStyle w:val="Heading1"/>
      </w:pPr>
      <w:r w:rsidRPr="00363F00">
        <w:t>Audio Content</w:t>
      </w:r>
    </w:p>
    <w:p w:rsidR="002668E5" w:rsidRDefault="002668E5" w:rsidP="002668E5">
      <w:pPr>
        <w:rPr>
          <w:ins w:id="223" w:author="Nuru Nurdil" w:date="2018-11-17T01:35:00Z"/>
        </w:rPr>
      </w:pPr>
      <w:ins w:id="224" w:author="Nuru Nurdil" w:date="2018-11-17T01:35:00Z">
        <w:r>
          <w:t>This is the section for organizing the audio content. It is very important to communicate with the audio designer before and while the audio content is being developed.</w:t>
        </w:r>
      </w:ins>
    </w:p>
    <w:p w:rsidR="002668E5" w:rsidRDefault="002668E5" w:rsidP="002668E5">
      <w:pPr>
        <w:numPr>
          <w:ilvl w:val="0"/>
          <w:numId w:val="30"/>
        </w:numPr>
        <w:rPr>
          <w:ins w:id="225" w:author="Nuru Nurdil" w:date="2018-11-17T01:35:00Z"/>
        </w:rPr>
      </w:pPr>
      <w:ins w:id="226" w:author="Nuru Nurdil" w:date="2018-11-17T01:35:00Z">
        <w:r>
          <w:t>General</w:t>
        </w:r>
      </w:ins>
    </w:p>
    <w:p w:rsidR="002668E5" w:rsidRDefault="002668E5" w:rsidP="002668E5">
      <w:pPr>
        <w:numPr>
          <w:ilvl w:val="1"/>
          <w:numId w:val="30"/>
        </w:numPr>
        <w:rPr>
          <w:ins w:id="227" w:author="Nuru Nurdil" w:date="2018-11-17T01:35:00Z"/>
        </w:rPr>
      </w:pPr>
      <w:ins w:id="228" w:author="Nuru Nurdil" w:date="2018-11-17T01:35:00Z">
        <w:r>
          <w:t>File Size Restrictions: There will be maximum 5 audio files, and each of them will have maximum 5 MBs.</w:t>
        </w:r>
      </w:ins>
    </w:p>
    <w:p w:rsidR="002668E5" w:rsidRDefault="002668E5" w:rsidP="002668E5">
      <w:pPr>
        <w:numPr>
          <w:ilvl w:val="1"/>
          <w:numId w:val="30"/>
        </w:numPr>
        <w:rPr>
          <w:ins w:id="229" w:author="Nuru Nurdil" w:date="2018-11-17T01:35:00Z"/>
        </w:rPr>
      </w:pPr>
      <w:ins w:id="230" w:author="Nuru Nurdil" w:date="2018-11-17T01:35:00Z">
        <w:r>
          <w:t xml:space="preserve">File Format Type: Format type of file is mp3, </w:t>
        </w:r>
        <w:proofErr w:type="spellStart"/>
        <w:r>
          <w:t>waw</w:t>
        </w:r>
        <w:proofErr w:type="spellEnd"/>
        <w:r>
          <w:t xml:space="preserve">. </w:t>
        </w:r>
        <w:proofErr w:type="spellStart"/>
        <w:r>
          <w:t>Waw</w:t>
        </w:r>
        <w:proofErr w:type="spellEnd"/>
        <w:r>
          <w:t xml:space="preserve"> is for recording the voice, i.e. the voice of policeman. Mp3 belongs to music, and there will be famous Azerbaijan singer </w:t>
        </w:r>
        <w:proofErr w:type="spellStart"/>
        <w:r>
          <w:t>Eyyub’s</w:t>
        </w:r>
        <w:proofErr w:type="spellEnd"/>
        <w:r>
          <w:t xml:space="preserve"> song as music. Splash screen also include in mp3. </w:t>
        </w:r>
      </w:ins>
    </w:p>
    <w:p w:rsidR="002668E5" w:rsidRDefault="002668E5" w:rsidP="002668E5">
      <w:pPr>
        <w:numPr>
          <w:ilvl w:val="1"/>
          <w:numId w:val="30"/>
        </w:numPr>
        <w:rPr>
          <w:ins w:id="231" w:author="Nuru Nurdil" w:date="2018-11-17T01:35:00Z"/>
        </w:rPr>
      </w:pPr>
      <w:ins w:id="232" w:author="Nuru Nurdil" w:date="2018-11-17T01:35:00Z">
        <w:r>
          <w:t>File Quality Type: Quality is measured with 128-246kh/sec.</w:t>
        </w:r>
      </w:ins>
    </w:p>
    <w:p w:rsidR="002668E5" w:rsidRDefault="002668E5" w:rsidP="002668E5">
      <w:pPr>
        <w:numPr>
          <w:ilvl w:val="0"/>
          <w:numId w:val="30"/>
        </w:numPr>
        <w:rPr>
          <w:ins w:id="233" w:author="Nuru Nurdil" w:date="2018-11-17T01:35:00Z"/>
        </w:rPr>
      </w:pPr>
      <w:ins w:id="234" w:author="Nuru Nurdil" w:date="2018-11-17T01:35:00Z">
        <w:r>
          <w:t>Player Elements</w:t>
        </w:r>
      </w:ins>
    </w:p>
    <w:p w:rsidR="002668E5" w:rsidRDefault="002668E5" w:rsidP="002668E5">
      <w:pPr>
        <w:numPr>
          <w:ilvl w:val="1"/>
          <w:numId w:val="30"/>
        </w:numPr>
        <w:rPr>
          <w:ins w:id="235" w:author="Nuru Nurdil" w:date="2018-11-17T01:35:00Z"/>
        </w:rPr>
      </w:pPr>
      <w:ins w:id="236" w:author="Nuru Nurdil" w:date="2018-11-17T01:35:00Z">
        <w:r>
          <w:t>Type of Sound f/x: Sounds consist on the voice of car and horn, and they are shown like mp3.</w:t>
        </w:r>
      </w:ins>
    </w:p>
    <w:p w:rsidR="002668E5" w:rsidRDefault="002668E5" w:rsidP="002668E5">
      <w:pPr>
        <w:numPr>
          <w:ilvl w:val="1"/>
          <w:numId w:val="30"/>
        </w:numPr>
        <w:rPr>
          <w:ins w:id="237" w:author="Nuru Nurdil" w:date="2018-11-17T01:35:00Z"/>
        </w:rPr>
      </w:pPr>
      <w:ins w:id="238" w:author="Nuru Nurdil" w:date="2018-11-17T01:35:00Z">
        <w:r>
          <w:t xml:space="preserve">Device Vibration: When player plays on the mobile phone and hits the car, then vibration is enabled </w:t>
        </w:r>
      </w:ins>
    </w:p>
    <w:p w:rsidR="002668E5" w:rsidRDefault="002668E5" w:rsidP="002668E5">
      <w:pPr>
        <w:numPr>
          <w:ilvl w:val="0"/>
          <w:numId w:val="30"/>
        </w:numPr>
        <w:rPr>
          <w:ins w:id="239" w:author="Nuru Nurdil" w:date="2018-11-17T01:35:00Z"/>
        </w:rPr>
      </w:pPr>
      <w:ins w:id="240" w:author="Nuru Nurdil" w:date="2018-11-17T01:35:00Z">
        <w:r>
          <w:t>Antagonistic Elements</w:t>
        </w:r>
      </w:ins>
    </w:p>
    <w:p w:rsidR="002668E5" w:rsidRDefault="002668E5" w:rsidP="002668E5">
      <w:pPr>
        <w:numPr>
          <w:ilvl w:val="1"/>
          <w:numId w:val="30"/>
        </w:numPr>
        <w:rPr>
          <w:ins w:id="241" w:author="Nuru Nurdil" w:date="2018-11-17T01:35:00Z"/>
        </w:rPr>
      </w:pPr>
      <w:ins w:id="242" w:author="Nuru Nurdil" w:date="2018-11-17T01:35:00Z">
        <w:r>
          <w:t xml:space="preserve">Type of Sound f/x: </w:t>
        </w:r>
        <w:proofErr w:type="spellStart"/>
        <w:r>
          <w:t>Waw</w:t>
        </w:r>
        <w:proofErr w:type="spellEnd"/>
        <w:r>
          <w:t xml:space="preserve"> is for recording the voice, i.e. the voice of policeman, the movement voice of ball.</w:t>
        </w:r>
      </w:ins>
    </w:p>
    <w:p w:rsidR="002668E5" w:rsidRDefault="002668E5" w:rsidP="002668E5">
      <w:pPr>
        <w:numPr>
          <w:ilvl w:val="1"/>
          <w:numId w:val="30"/>
        </w:numPr>
        <w:rPr>
          <w:ins w:id="243" w:author="Nuru Nurdil" w:date="2018-11-17T01:35:00Z"/>
        </w:rPr>
      </w:pPr>
      <w:ins w:id="244" w:author="Nuru Nurdil" w:date="2018-11-17T01:35:00Z">
        <w:r>
          <w:t>Device Vibration: When player plays on the mobile phone and hits the car, then vibration is enabled</w:t>
        </w:r>
      </w:ins>
    </w:p>
    <w:p w:rsidR="002668E5" w:rsidRDefault="002668E5" w:rsidP="002668E5">
      <w:pPr>
        <w:numPr>
          <w:ilvl w:val="0"/>
          <w:numId w:val="30"/>
        </w:numPr>
        <w:rPr>
          <w:ins w:id="245" w:author="Nuru Nurdil" w:date="2018-11-17T01:35:00Z"/>
        </w:rPr>
      </w:pPr>
      <w:ins w:id="246" w:author="Nuru Nurdil" w:date="2018-11-17T01:35:00Z">
        <w:r>
          <w:t>Global Elements</w:t>
        </w:r>
      </w:ins>
    </w:p>
    <w:p w:rsidR="002668E5" w:rsidRDefault="002668E5" w:rsidP="002668E5">
      <w:pPr>
        <w:numPr>
          <w:ilvl w:val="1"/>
          <w:numId w:val="30"/>
        </w:numPr>
        <w:rPr>
          <w:ins w:id="247" w:author="Nuru Nurdil" w:date="2018-11-17T01:35:00Z"/>
        </w:rPr>
      </w:pPr>
      <w:ins w:id="248" w:author="Nuru Nurdil" w:date="2018-11-17T01:35:00Z">
        <w:r>
          <w:t xml:space="preserve">Ambient Music: There will be an ambient music in the background. Music includes in the voice of city and </w:t>
        </w:r>
        <w:proofErr w:type="spellStart"/>
        <w:r>
          <w:t>Eyyub’s</w:t>
        </w:r>
        <w:proofErr w:type="spellEnd"/>
        <w:r>
          <w:t xml:space="preserve"> song. </w:t>
        </w:r>
      </w:ins>
    </w:p>
    <w:p w:rsidR="002668E5" w:rsidRDefault="002668E5" w:rsidP="002668E5">
      <w:pPr>
        <w:numPr>
          <w:ilvl w:val="0"/>
          <w:numId w:val="30"/>
        </w:numPr>
        <w:rPr>
          <w:ins w:id="249" w:author="Nuru Nurdil" w:date="2018-11-17T01:35:00Z"/>
        </w:rPr>
      </w:pPr>
      <w:ins w:id="250" w:author="Nuru Nurdil" w:date="2018-11-17T01:35:00Z">
        <w:r>
          <w:t>Splash Screens</w:t>
        </w:r>
      </w:ins>
    </w:p>
    <w:p w:rsidR="002668E5" w:rsidRDefault="002668E5" w:rsidP="002668E5">
      <w:pPr>
        <w:numPr>
          <w:ilvl w:val="1"/>
          <w:numId w:val="30"/>
        </w:numPr>
        <w:rPr>
          <w:ins w:id="251" w:author="Nuru Nurdil" w:date="2018-11-17T01:35:00Z"/>
        </w:rPr>
      </w:pPr>
      <w:ins w:id="252" w:author="Nuru Nurdil" w:date="2018-11-17T01:35:00Z">
        <w:r>
          <w:t xml:space="preserve">Ambient Music: As a splash screen, music will be like that: </w:t>
        </w:r>
      </w:ins>
    </w:p>
    <w:p w:rsidR="002668E5" w:rsidRDefault="002668E5" w:rsidP="002668E5">
      <w:pPr>
        <w:ind w:left="1440"/>
        <w:rPr>
          <w:ins w:id="253" w:author="Nuru Nurdil" w:date="2018-11-17T01:35:00Z"/>
        </w:rPr>
      </w:pPr>
      <w:ins w:id="254" w:author="Nuru Nurdil" w:date="2018-11-17T01:35:00Z">
        <w:r>
          <w:t xml:space="preserve">                              “This game is prepared for Game Development!” </w:t>
        </w:r>
      </w:ins>
    </w:p>
    <w:p w:rsidR="002668E5" w:rsidRDefault="002668E5" w:rsidP="002668E5">
      <w:pPr>
        <w:numPr>
          <w:ilvl w:val="0"/>
          <w:numId w:val="30"/>
        </w:numPr>
        <w:rPr>
          <w:ins w:id="255" w:author="Nuru Nurdil" w:date="2018-11-17T01:35:00Z"/>
        </w:rPr>
      </w:pPr>
      <w:ins w:id="256" w:author="Nuru Nurdil" w:date="2018-11-17T01:35:00Z">
        <w:r>
          <w:t>Menus</w:t>
        </w:r>
      </w:ins>
    </w:p>
    <w:p w:rsidR="002668E5" w:rsidRDefault="002668E5" w:rsidP="002668E5">
      <w:pPr>
        <w:numPr>
          <w:ilvl w:val="1"/>
          <w:numId w:val="30"/>
        </w:numPr>
        <w:rPr>
          <w:ins w:id="257" w:author="Nuru Nurdil" w:date="2018-11-17T01:35:00Z"/>
          <w:iCs/>
        </w:rPr>
      </w:pPr>
      <w:ins w:id="258" w:author="Nuru Nurdil" w:date="2018-11-17T01:35:00Z">
        <w:r>
          <w:t>Type of Sound f/x: Sound consists on the voice of policeman’s horn, and it is also shown like mp3.</w:t>
        </w:r>
      </w:ins>
    </w:p>
    <w:p w:rsidR="00363F00" w:rsidRPr="00363F00" w:rsidDel="002668E5" w:rsidRDefault="007644A6" w:rsidP="00363F00">
      <w:pPr>
        <w:rPr>
          <w:del w:id="259" w:author="Nuru Nurdil" w:date="2018-11-17T01:35:00Z"/>
        </w:rPr>
      </w:pPr>
      <w:del w:id="260" w:author="Nuru Nurdil" w:date="2018-11-17T01:35:00Z">
        <w:r w:rsidRPr="00062EF3" w:rsidDel="002668E5">
          <w:rPr>
            <w:iCs/>
          </w:rPr>
          <w:delText>&lt;</w:delText>
        </w:r>
        <w:r w:rsidR="00363F00" w:rsidRPr="00363F00" w:rsidDel="002668E5">
          <w:delText>This is the section for organizing the audio content. It is very important to communicate with the audio</w:delText>
        </w:r>
        <w:r w:rsidR="00363F00" w:rsidDel="002668E5">
          <w:delText xml:space="preserve"> </w:delText>
        </w:r>
        <w:r w:rsidR="00363F00" w:rsidRPr="00363F00" w:rsidDel="002668E5">
          <w:delText>designer before and while the audio content is being developed.</w:delText>
        </w:r>
      </w:del>
    </w:p>
    <w:p w:rsidR="00363F00" w:rsidRPr="00363F00" w:rsidDel="002668E5" w:rsidRDefault="00363F00" w:rsidP="00363F00">
      <w:pPr>
        <w:numPr>
          <w:ilvl w:val="0"/>
          <w:numId w:val="25"/>
        </w:numPr>
        <w:rPr>
          <w:del w:id="261" w:author="Nuru Nurdil" w:date="2018-11-17T01:35:00Z"/>
        </w:rPr>
      </w:pPr>
      <w:del w:id="262" w:author="Nuru Nurdil" w:date="2018-11-17T01:35:00Z">
        <w:r w:rsidRPr="00363F00" w:rsidDel="002668E5">
          <w:delText>General</w:delText>
        </w:r>
      </w:del>
    </w:p>
    <w:p w:rsidR="00363F00" w:rsidRPr="00363F00" w:rsidDel="002668E5" w:rsidRDefault="00363F00" w:rsidP="00363F00">
      <w:pPr>
        <w:numPr>
          <w:ilvl w:val="1"/>
          <w:numId w:val="25"/>
        </w:numPr>
        <w:rPr>
          <w:del w:id="263" w:author="Nuru Nurdil" w:date="2018-11-17T01:35:00Z"/>
        </w:rPr>
      </w:pPr>
      <w:del w:id="264" w:author="Nuru Nurdil" w:date="2018-11-17T01:35:00Z">
        <w:r w:rsidRPr="00363F00" w:rsidDel="002668E5">
          <w:delText>File Size Restrictions</w:delText>
        </w:r>
      </w:del>
    </w:p>
    <w:p w:rsidR="00363F00" w:rsidRPr="00363F00" w:rsidDel="002668E5" w:rsidRDefault="00363F00" w:rsidP="00363F00">
      <w:pPr>
        <w:numPr>
          <w:ilvl w:val="1"/>
          <w:numId w:val="25"/>
        </w:numPr>
        <w:rPr>
          <w:del w:id="265" w:author="Nuru Nurdil" w:date="2018-11-17T01:35:00Z"/>
        </w:rPr>
      </w:pPr>
      <w:del w:id="266" w:author="Nuru Nurdil" w:date="2018-11-17T01:35:00Z">
        <w:r w:rsidRPr="00363F00" w:rsidDel="002668E5">
          <w:delText>File Format Type</w:delText>
        </w:r>
      </w:del>
    </w:p>
    <w:p w:rsidR="00363F00" w:rsidRPr="00363F00" w:rsidDel="002668E5" w:rsidRDefault="00363F00" w:rsidP="00363F00">
      <w:pPr>
        <w:numPr>
          <w:ilvl w:val="1"/>
          <w:numId w:val="25"/>
        </w:numPr>
        <w:rPr>
          <w:del w:id="267" w:author="Nuru Nurdil" w:date="2018-11-17T01:35:00Z"/>
        </w:rPr>
      </w:pPr>
      <w:del w:id="268" w:author="Nuru Nurdil" w:date="2018-11-17T01:35:00Z">
        <w:r w:rsidRPr="00363F00" w:rsidDel="002668E5">
          <w:delText>File Quality Type</w:delText>
        </w:r>
      </w:del>
    </w:p>
    <w:p w:rsidR="00363F00" w:rsidRPr="00363F00" w:rsidDel="002668E5" w:rsidRDefault="00363F00" w:rsidP="00363F00">
      <w:pPr>
        <w:numPr>
          <w:ilvl w:val="0"/>
          <w:numId w:val="25"/>
        </w:numPr>
        <w:rPr>
          <w:del w:id="269" w:author="Nuru Nurdil" w:date="2018-11-17T01:35:00Z"/>
        </w:rPr>
      </w:pPr>
      <w:del w:id="270" w:author="Nuru Nurdil" w:date="2018-11-17T01:35:00Z">
        <w:r w:rsidRPr="00363F00" w:rsidDel="002668E5">
          <w:delText>Player Elements</w:delText>
        </w:r>
      </w:del>
    </w:p>
    <w:p w:rsidR="00363F00" w:rsidRPr="00363F00" w:rsidDel="002668E5" w:rsidRDefault="00363F00" w:rsidP="00363F00">
      <w:pPr>
        <w:numPr>
          <w:ilvl w:val="1"/>
          <w:numId w:val="25"/>
        </w:numPr>
        <w:rPr>
          <w:del w:id="271" w:author="Nuru Nurdil" w:date="2018-11-17T01:35:00Z"/>
        </w:rPr>
      </w:pPr>
      <w:del w:id="272" w:author="Nuru Nurdil" w:date="2018-11-17T01:35:00Z">
        <w:r w:rsidRPr="00363F00" w:rsidDel="002668E5">
          <w:delText>Type of Sound f/x</w:delText>
        </w:r>
      </w:del>
    </w:p>
    <w:p w:rsidR="00363F00" w:rsidRPr="00363F00" w:rsidDel="002668E5" w:rsidRDefault="00363F00" w:rsidP="00363F00">
      <w:pPr>
        <w:numPr>
          <w:ilvl w:val="1"/>
          <w:numId w:val="25"/>
        </w:numPr>
        <w:rPr>
          <w:del w:id="273" w:author="Nuru Nurdil" w:date="2018-11-17T01:35:00Z"/>
        </w:rPr>
      </w:pPr>
      <w:del w:id="274" w:author="Nuru Nurdil" w:date="2018-11-17T01:35:00Z">
        <w:r w:rsidRPr="00363F00" w:rsidDel="002668E5">
          <w:delText>Device Vibration</w:delText>
        </w:r>
      </w:del>
    </w:p>
    <w:p w:rsidR="00363F00" w:rsidRPr="00363F00" w:rsidDel="002668E5" w:rsidRDefault="00363F00" w:rsidP="00363F00">
      <w:pPr>
        <w:numPr>
          <w:ilvl w:val="0"/>
          <w:numId w:val="25"/>
        </w:numPr>
        <w:rPr>
          <w:del w:id="275" w:author="Nuru Nurdil" w:date="2018-11-17T01:35:00Z"/>
        </w:rPr>
      </w:pPr>
      <w:del w:id="276" w:author="Nuru Nurdil" w:date="2018-11-17T01:35:00Z">
        <w:r w:rsidRPr="00363F00" w:rsidDel="002668E5">
          <w:delText>Antagonistic Elements</w:delText>
        </w:r>
      </w:del>
    </w:p>
    <w:p w:rsidR="00363F00" w:rsidRPr="00363F00" w:rsidDel="002668E5" w:rsidRDefault="00363F00" w:rsidP="00363F00">
      <w:pPr>
        <w:numPr>
          <w:ilvl w:val="1"/>
          <w:numId w:val="25"/>
        </w:numPr>
        <w:rPr>
          <w:del w:id="277" w:author="Nuru Nurdil" w:date="2018-11-17T01:35:00Z"/>
        </w:rPr>
      </w:pPr>
      <w:del w:id="278" w:author="Nuru Nurdil" w:date="2018-11-17T01:35:00Z">
        <w:r w:rsidRPr="00363F00" w:rsidDel="002668E5">
          <w:delText>Type of Sound f/x</w:delText>
        </w:r>
      </w:del>
    </w:p>
    <w:p w:rsidR="00363F00" w:rsidRPr="00363F00" w:rsidDel="002668E5" w:rsidRDefault="00363F00" w:rsidP="00363F00">
      <w:pPr>
        <w:numPr>
          <w:ilvl w:val="1"/>
          <w:numId w:val="25"/>
        </w:numPr>
        <w:rPr>
          <w:del w:id="279" w:author="Nuru Nurdil" w:date="2018-11-17T01:35:00Z"/>
        </w:rPr>
      </w:pPr>
      <w:del w:id="280" w:author="Nuru Nurdil" w:date="2018-11-17T01:35:00Z">
        <w:r w:rsidRPr="00363F00" w:rsidDel="002668E5">
          <w:delText>Device Vibration</w:delText>
        </w:r>
      </w:del>
    </w:p>
    <w:p w:rsidR="00363F00" w:rsidRPr="00363F00" w:rsidDel="002668E5" w:rsidRDefault="00363F00" w:rsidP="00363F00">
      <w:pPr>
        <w:numPr>
          <w:ilvl w:val="0"/>
          <w:numId w:val="25"/>
        </w:numPr>
        <w:rPr>
          <w:del w:id="281" w:author="Nuru Nurdil" w:date="2018-11-17T01:35:00Z"/>
        </w:rPr>
      </w:pPr>
      <w:del w:id="282" w:author="Nuru Nurdil" w:date="2018-11-17T01:35:00Z">
        <w:r w:rsidRPr="00363F00" w:rsidDel="002668E5">
          <w:delText>Global Elements</w:delText>
        </w:r>
      </w:del>
    </w:p>
    <w:p w:rsidR="00363F00" w:rsidRPr="00363F00" w:rsidDel="002668E5" w:rsidRDefault="00363F00" w:rsidP="00363F00">
      <w:pPr>
        <w:numPr>
          <w:ilvl w:val="1"/>
          <w:numId w:val="25"/>
        </w:numPr>
        <w:rPr>
          <w:del w:id="283" w:author="Nuru Nurdil" w:date="2018-11-17T01:35:00Z"/>
        </w:rPr>
      </w:pPr>
      <w:del w:id="284" w:author="Nuru Nurdil" w:date="2018-11-17T01:35:00Z">
        <w:r w:rsidRPr="00363F00" w:rsidDel="002668E5">
          <w:delText>Ambient Music</w:delText>
        </w:r>
      </w:del>
    </w:p>
    <w:p w:rsidR="00363F00" w:rsidRPr="00363F00" w:rsidDel="002668E5" w:rsidRDefault="00363F00" w:rsidP="00363F00">
      <w:pPr>
        <w:numPr>
          <w:ilvl w:val="0"/>
          <w:numId w:val="25"/>
        </w:numPr>
        <w:rPr>
          <w:del w:id="285" w:author="Nuru Nurdil" w:date="2018-11-17T01:35:00Z"/>
        </w:rPr>
      </w:pPr>
      <w:del w:id="286" w:author="Nuru Nurdil" w:date="2018-11-17T01:35:00Z">
        <w:r w:rsidRPr="00363F00" w:rsidDel="002668E5">
          <w:delText>Splash Screens</w:delText>
        </w:r>
      </w:del>
    </w:p>
    <w:p w:rsidR="00363F00" w:rsidRPr="00363F00" w:rsidDel="002668E5" w:rsidRDefault="00363F00" w:rsidP="00363F00">
      <w:pPr>
        <w:numPr>
          <w:ilvl w:val="1"/>
          <w:numId w:val="25"/>
        </w:numPr>
        <w:rPr>
          <w:del w:id="287" w:author="Nuru Nurdil" w:date="2018-11-17T01:35:00Z"/>
        </w:rPr>
      </w:pPr>
      <w:del w:id="288" w:author="Nuru Nurdil" w:date="2018-11-17T01:35:00Z">
        <w:r w:rsidRPr="00363F00" w:rsidDel="002668E5">
          <w:delText>Ambient Music</w:delText>
        </w:r>
      </w:del>
    </w:p>
    <w:p w:rsidR="00363F00" w:rsidRPr="00363F00" w:rsidDel="002668E5" w:rsidRDefault="00363F00" w:rsidP="00363F00">
      <w:pPr>
        <w:numPr>
          <w:ilvl w:val="0"/>
          <w:numId w:val="25"/>
        </w:numPr>
        <w:rPr>
          <w:del w:id="289" w:author="Nuru Nurdil" w:date="2018-11-17T01:35:00Z"/>
        </w:rPr>
      </w:pPr>
      <w:del w:id="290" w:author="Nuru Nurdil" w:date="2018-11-17T01:35:00Z">
        <w:r w:rsidRPr="00363F00" w:rsidDel="002668E5">
          <w:delText>Menus</w:delText>
        </w:r>
      </w:del>
    </w:p>
    <w:p w:rsidR="00363F00" w:rsidDel="002668E5" w:rsidRDefault="00363F00" w:rsidP="00363F00">
      <w:pPr>
        <w:numPr>
          <w:ilvl w:val="1"/>
          <w:numId w:val="25"/>
        </w:numPr>
        <w:rPr>
          <w:del w:id="291" w:author="Nuru Nurdil" w:date="2018-11-17T01:35:00Z"/>
          <w:iCs/>
        </w:rPr>
      </w:pPr>
      <w:del w:id="292" w:author="Nuru Nurdil" w:date="2018-11-17T01:35:00Z">
        <w:r w:rsidRPr="00363F00" w:rsidDel="002668E5">
          <w:delText>Type of Sound f/x</w:delText>
        </w:r>
      </w:del>
    </w:p>
    <w:p w:rsidR="00343DF1" w:rsidRDefault="00786C2C" w:rsidP="002B1BF0">
      <w:pPr>
        <w:tabs>
          <w:tab w:val="left" w:pos="1520"/>
        </w:tabs>
        <w:rPr>
          <w:iCs/>
        </w:rPr>
      </w:pPr>
      <w:del w:id="293" w:author="Nuru Nurdil" w:date="2018-11-17T01:35:00Z">
        <w:r w:rsidDel="002668E5">
          <w:rPr>
            <w:iCs/>
          </w:rPr>
          <w:delText>&gt;</w:delText>
        </w:r>
      </w:del>
    </w:p>
    <w:p w:rsidR="00126107" w:rsidRDefault="003044F5" w:rsidP="00126107">
      <w:pPr>
        <w:pStyle w:val="Heading1"/>
        <w:rPr>
          <w:ins w:id="294" w:author="Nijat Mursali" w:date="2018-10-30T14:56:00Z"/>
        </w:rPr>
      </w:pPr>
      <w:r w:rsidRPr="003044F5">
        <w:t>Programming Content</w:t>
      </w:r>
    </w:p>
    <w:p w:rsidR="00E727B8" w:rsidRDefault="00E727B8" w:rsidP="009C33C7">
      <w:pPr>
        <w:ind w:left="426"/>
        <w:rPr>
          <w:ins w:id="295" w:author="Nijat Mursali" w:date="2018-11-14T17:10:00Z"/>
        </w:rPr>
      </w:pPr>
    </w:p>
    <w:p w:rsidR="009C33C7" w:rsidRPr="00E727B8" w:rsidRDefault="009C33C7" w:rsidP="009C33C7">
      <w:pPr>
        <w:ind w:left="426"/>
        <w:rPr>
          <w:rPrChange w:id="296" w:author="Nijat Mursali" w:date="2018-10-30T14:56:00Z">
            <w:rPr/>
          </w:rPrChange>
        </w:rPr>
        <w:pPrChange w:id="297" w:author="Nijat Mursali" w:date="2018-11-14T17:10:00Z">
          <w:pPr>
            <w:pStyle w:val="Heading1"/>
          </w:pPr>
        </w:pPrChange>
      </w:pPr>
      <w:ins w:id="298" w:author="Nijat Mursali" w:date="2018-11-14T17:10:00Z">
        <w:r>
          <w:t xml:space="preserve">The objective of this section is to try to organize and modulate how the game should be. </w:t>
        </w:r>
      </w:ins>
    </w:p>
    <w:p w:rsidR="003044F5" w:rsidRPr="003044F5" w:rsidDel="0088048D" w:rsidRDefault="00126107" w:rsidP="003044F5">
      <w:pPr>
        <w:rPr>
          <w:del w:id="299" w:author="Nijat Mursali" w:date="2018-11-14T17:10:00Z"/>
        </w:rPr>
      </w:pPr>
      <w:del w:id="300" w:author="Nijat Mursali" w:date="2018-11-14T17:10:00Z">
        <w:r w:rsidDel="0088048D">
          <w:delText>&lt;</w:delText>
        </w:r>
        <w:r w:rsidR="003044F5" w:rsidRPr="003044F5" w:rsidDel="0088048D">
          <w:rPr>
            <w:rFonts w:ascii="AvalonPlain" w:hAnsi="AvalonPlain" w:cs="AvalonPlain"/>
            <w:sz w:val="22"/>
            <w:szCs w:val="22"/>
          </w:rPr>
          <w:delText xml:space="preserve"> </w:delText>
        </w:r>
        <w:r w:rsidR="003044F5" w:rsidRPr="003044F5" w:rsidDel="0088048D">
          <w:delText>The programming content section should help permit good collaboration with the programmer. The</w:delText>
        </w:r>
        <w:r w:rsidR="003044F5" w:rsidDel="0088048D">
          <w:delText xml:space="preserve"> </w:delText>
        </w:r>
        <w:r w:rsidR="003044F5" w:rsidRPr="003044F5" w:rsidDel="0088048D">
          <w:delText>objective of this section (and task) is to try to organize and modulate as much as possible.</w:delText>
        </w:r>
      </w:del>
    </w:p>
    <w:p w:rsidR="003044F5" w:rsidRPr="003044F5" w:rsidRDefault="003044F5" w:rsidP="003044F5">
      <w:pPr>
        <w:numPr>
          <w:ilvl w:val="0"/>
          <w:numId w:val="26"/>
        </w:numPr>
      </w:pPr>
      <w:r w:rsidRPr="003044F5">
        <w:t>General</w:t>
      </w:r>
    </w:p>
    <w:p w:rsidR="003044F5" w:rsidRDefault="003044F5" w:rsidP="003044F5">
      <w:pPr>
        <w:numPr>
          <w:ilvl w:val="1"/>
          <w:numId w:val="26"/>
        </w:numPr>
        <w:rPr>
          <w:ins w:id="301" w:author="Nijat Mursali" w:date="2018-10-30T15:26:00Z"/>
        </w:rPr>
      </w:pPr>
      <w:r w:rsidRPr="003044F5">
        <w:t>Requirements</w:t>
      </w:r>
    </w:p>
    <w:p w:rsidR="00F41B49" w:rsidRDefault="00F57612" w:rsidP="00F57612">
      <w:pPr>
        <w:ind w:left="1440"/>
        <w:rPr>
          <w:ins w:id="302" w:author="Nijat Mursali" w:date="2018-10-31T20:15:00Z"/>
        </w:rPr>
      </w:pPr>
      <w:ins w:id="303" w:author="Nijat Mursali" w:date="2018-10-30T15:26:00Z">
        <w:r>
          <w:t xml:space="preserve">The requirements for </w:t>
        </w:r>
      </w:ins>
      <w:ins w:id="304" w:author="Nijat Mursali" w:date="2018-10-31T20:15:00Z">
        <w:r w:rsidR="00F41B49">
          <w:t>the games include the following:</w:t>
        </w:r>
      </w:ins>
    </w:p>
    <w:p w:rsidR="00F57612" w:rsidRDefault="00F41B49" w:rsidP="00F41B49">
      <w:pPr>
        <w:numPr>
          <w:ilvl w:val="0"/>
          <w:numId w:val="27"/>
        </w:numPr>
        <w:rPr>
          <w:ins w:id="305" w:author="Nijat Mursali" w:date="2018-10-31T20:16:00Z"/>
        </w:rPr>
      </w:pPr>
      <w:ins w:id="306" w:author="Nijat Mursali" w:date="2018-10-31T20:15:00Z">
        <w:r>
          <w:t>O</w:t>
        </w:r>
      </w:ins>
      <w:ins w:id="307" w:author="Nijat Mursali" w:date="2018-10-31T20:16:00Z">
        <w:r>
          <w:t>perating System</w:t>
        </w:r>
      </w:ins>
    </w:p>
    <w:p w:rsidR="00F41B49" w:rsidRDefault="00F41B49" w:rsidP="00F41B49">
      <w:pPr>
        <w:ind w:left="2160"/>
        <w:rPr>
          <w:ins w:id="308" w:author="Nijat Mursali" w:date="2018-10-31T20:16:00Z"/>
        </w:rPr>
        <w:pPrChange w:id="309" w:author="Nijat Mursali" w:date="2018-10-31T20:16:00Z">
          <w:pPr>
            <w:numPr>
              <w:numId w:val="27"/>
            </w:numPr>
            <w:ind w:left="2210" w:hanging="360"/>
          </w:pPr>
        </w:pPrChange>
      </w:pPr>
      <w:ins w:id="310" w:author="Nijat Mursali" w:date="2018-10-31T20:16:00Z">
        <w:r>
          <w:t>O</w:t>
        </w:r>
      </w:ins>
      <w:ins w:id="311" w:author="Nijat Mursali" w:date="2018-10-31T20:17:00Z">
        <w:r>
          <w:t xml:space="preserve">S for our game will include Windows, Android and IOS because these systems are the most famous ones in today’s world. </w:t>
        </w:r>
      </w:ins>
    </w:p>
    <w:p w:rsidR="00F41B49" w:rsidRDefault="00F41B49" w:rsidP="00F41B49">
      <w:pPr>
        <w:numPr>
          <w:ilvl w:val="0"/>
          <w:numId w:val="27"/>
        </w:numPr>
        <w:rPr>
          <w:ins w:id="312" w:author="Nijat Mursali" w:date="2018-10-31T20:18:00Z"/>
        </w:rPr>
      </w:pPr>
      <w:ins w:id="313" w:author="Nijat Mursali" w:date="2018-10-31T20:16:00Z">
        <w:r>
          <w:t>Processor Speed</w:t>
        </w:r>
      </w:ins>
    </w:p>
    <w:p w:rsidR="00243263" w:rsidRDefault="00243263" w:rsidP="00243263">
      <w:pPr>
        <w:ind w:left="2160"/>
        <w:rPr>
          <w:ins w:id="314" w:author="Nijat Mursali" w:date="2018-10-31T20:16:00Z"/>
        </w:rPr>
        <w:pPrChange w:id="315" w:author="Nijat Mursali" w:date="2018-10-31T20:18:00Z">
          <w:pPr>
            <w:numPr>
              <w:numId w:val="27"/>
            </w:numPr>
            <w:ind w:left="2210" w:hanging="360"/>
          </w:pPr>
        </w:pPrChange>
      </w:pPr>
      <w:ins w:id="316" w:author="Nijat Mursali" w:date="2018-10-31T20:18:00Z">
        <w:r>
          <w:t>For the Windows operating system the requirement for processor will be Intel Core I3</w:t>
        </w:r>
      </w:ins>
      <w:ins w:id="317" w:author="Nijat Mursali" w:date="2018-10-31T20:19:00Z">
        <w:r>
          <w:t xml:space="preserve">. For the Android </w:t>
        </w:r>
      </w:ins>
      <w:ins w:id="318" w:author="Nijat Mursali" w:date="2018-10-31T20:20:00Z">
        <w:r w:rsidR="001D2298">
          <w:t>the requirement is</w:t>
        </w:r>
        <w:del w:id="319" w:author="Nuru Nurdil" w:date="2018-11-16T11:31:00Z">
          <w:r w:rsidR="001D2298" w:rsidDel="00E30A31">
            <w:delText>…</w:delText>
          </w:r>
        </w:del>
      </w:ins>
      <w:ins w:id="320" w:author="Nuru Nurdil" w:date="2018-11-16T11:31:00Z">
        <w:r w:rsidR="00E30A31" w:rsidRPr="00E30A31">
          <w:t xml:space="preserve"> </w:t>
        </w:r>
        <w:r w:rsidR="00E30A31">
          <w:t>Android 5.0+.</w:t>
        </w:r>
      </w:ins>
      <w:ins w:id="321" w:author="Nijat Mursali" w:date="2018-10-31T20:20:00Z">
        <w:r w:rsidR="001D2298">
          <w:t xml:space="preserve"> For the IOS operating system the requirement will be IOS 7.0+. </w:t>
        </w:r>
      </w:ins>
    </w:p>
    <w:p w:rsidR="00F41B49" w:rsidRDefault="00F41B49" w:rsidP="00F41B49">
      <w:pPr>
        <w:numPr>
          <w:ilvl w:val="0"/>
          <w:numId w:val="27"/>
        </w:numPr>
        <w:rPr>
          <w:ins w:id="322" w:author="Nijat Mursali" w:date="2018-10-31T20:20:00Z"/>
        </w:rPr>
      </w:pPr>
      <w:ins w:id="323" w:author="Nijat Mursali" w:date="2018-10-31T20:16:00Z">
        <w:r>
          <w:t>Memory</w:t>
        </w:r>
      </w:ins>
    </w:p>
    <w:p w:rsidR="00A47633" w:rsidRDefault="00A47633" w:rsidP="00A47633">
      <w:pPr>
        <w:ind w:left="1850" w:firstLine="310"/>
        <w:rPr>
          <w:ins w:id="324" w:author="Nijat Mursali" w:date="2018-10-31T20:16:00Z"/>
        </w:rPr>
        <w:pPrChange w:id="325" w:author="Nijat Mursali" w:date="2018-10-31T20:21:00Z">
          <w:pPr>
            <w:numPr>
              <w:numId w:val="27"/>
            </w:numPr>
            <w:ind w:left="2210" w:hanging="360"/>
          </w:pPr>
        </w:pPrChange>
      </w:pPr>
      <w:ins w:id="326" w:author="Nijat Mursali" w:date="2018-10-31T20:20:00Z">
        <w:r>
          <w:t>Our game</w:t>
        </w:r>
      </w:ins>
      <w:ins w:id="327" w:author="Nijat Mursali" w:date="2018-10-31T20:21:00Z">
        <w:r>
          <w:t xml:space="preserve"> doesn’t need much memory to run it, so the memory</w:t>
        </w:r>
      </w:ins>
      <w:ins w:id="328" w:author="Nijat Mursali" w:date="2018-10-31T20:24:00Z">
        <w:r w:rsidR="009D525F">
          <w:t xml:space="preserve"> </w:t>
        </w:r>
      </w:ins>
      <w:ins w:id="329" w:author="Nijat Mursali" w:date="2018-10-31T20:21:00Z">
        <w:r>
          <w:t xml:space="preserve">(RAM) will be minimum 1GB RAM for the </w:t>
        </w:r>
        <w:r w:rsidR="00CA0389">
          <w:t>W</w:t>
        </w:r>
        <w:r>
          <w:t>indows.</w:t>
        </w:r>
        <w:r w:rsidR="00CA0389">
          <w:t xml:space="preserve"> </w:t>
        </w:r>
      </w:ins>
      <w:ins w:id="330" w:author="Nijat Mursali" w:date="2018-10-31T20:23:00Z">
        <w:r w:rsidR="009A76F8">
          <w:t xml:space="preserve">For the Android OS the requirement for memory is 1GB RAM, </w:t>
        </w:r>
      </w:ins>
      <w:ins w:id="331" w:author="Nijat Mursali" w:date="2018-10-31T20:24:00Z">
        <w:r w:rsidR="009A76F8">
          <w:t>so it is same with IOS.</w:t>
        </w:r>
      </w:ins>
      <w:ins w:id="332" w:author="Nijat Mursali" w:date="2018-10-31T20:21:00Z">
        <w:r>
          <w:t xml:space="preserve"> </w:t>
        </w:r>
      </w:ins>
      <w:ins w:id="333" w:author="Nijat Mursali" w:date="2018-10-31T20:20:00Z">
        <w:r>
          <w:t xml:space="preserve"> </w:t>
        </w:r>
      </w:ins>
    </w:p>
    <w:p w:rsidR="00F41B49" w:rsidRDefault="00F41B49" w:rsidP="00F41B49">
      <w:pPr>
        <w:numPr>
          <w:ilvl w:val="0"/>
          <w:numId w:val="27"/>
        </w:numPr>
        <w:rPr>
          <w:ins w:id="334" w:author="Nijat Mursali" w:date="2018-10-31T20:39:00Z"/>
        </w:rPr>
      </w:pPr>
      <w:ins w:id="335" w:author="Nijat Mursali" w:date="2018-10-31T20:16:00Z">
        <w:r>
          <w:t xml:space="preserve">Graphics card </w:t>
        </w:r>
      </w:ins>
    </w:p>
    <w:p w:rsidR="00ED574A" w:rsidRDefault="00ED574A" w:rsidP="00ED574A">
      <w:pPr>
        <w:ind w:left="2160"/>
        <w:rPr>
          <w:ins w:id="336" w:author="Nijat Mursali" w:date="2018-10-31T20:16:00Z"/>
        </w:rPr>
        <w:pPrChange w:id="337" w:author="Nijat Mursali" w:date="2018-10-31T20:39:00Z">
          <w:pPr>
            <w:numPr>
              <w:numId w:val="27"/>
            </w:numPr>
            <w:ind w:left="2210" w:hanging="360"/>
          </w:pPr>
        </w:pPrChange>
      </w:pPr>
      <w:ins w:id="338" w:author="Nijat Mursali" w:date="2018-10-31T20:39:00Z">
        <w:r>
          <w:lastRenderedPageBreak/>
          <w:t xml:space="preserve">Any graphics card will support our game because our game doesn’t take much memory </w:t>
        </w:r>
      </w:ins>
      <w:ins w:id="339" w:author="Nijat Mursali" w:date="2018-10-31T20:40:00Z">
        <w:r>
          <w:t xml:space="preserve">on the system. </w:t>
        </w:r>
      </w:ins>
    </w:p>
    <w:p w:rsidR="00F41B49" w:rsidRDefault="00F41B49" w:rsidP="00F41B49">
      <w:pPr>
        <w:numPr>
          <w:ilvl w:val="0"/>
          <w:numId w:val="27"/>
        </w:numPr>
        <w:rPr>
          <w:ins w:id="340" w:author="Nijat Mursali" w:date="2018-10-31T20:35:00Z"/>
        </w:rPr>
      </w:pPr>
      <w:ins w:id="341" w:author="Nijat Mursali" w:date="2018-10-31T20:16:00Z">
        <w:r>
          <w:t>Hard disk space</w:t>
        </w:r>
      </w:ins>
    </w:p>
    <w:p w:rsidR="005029F1" w:rsidRDefault="005029F1" w:rsidP="005029F1">
      <w:pPr>
        <w:ind w:left="2210"/>
        <w:rPr>
          <w:ins w:id="342" w:author="Nijat Mursali" w:date="2018-10-31T20:16:00Z"/>
        </w:rPr>
        <w:pPrChange w:id="343" w:author="Nijat Mursali" w:date="2018-10-31T20:35:00Z">
          <w:pPr>
            <w:numPr>
              <w:numId w:val="27"/>
            </w:numPr>
            <w:ind w:left="2210" w:hanging="360"/>
          </w:pPr>
        </w:pPrChange>
      </w:pPr>
      <w:ins w:id="344" w:author="Nijat Mursali" w:date="2018-10-31T20:35:00Z">
        <w:r>
          <w:t xml:space="preserve">It will not take much space on </w:t>
        </w:r>
      </w:ins>
      <w:ins w:id="345" w:author="Nijat Mursali" w:date="2018-10-31T20:36:00Z">
        <w:r>
          <w:t xml:space="preserve">the OS, so the maximum size will be </w:t>
        </w:r>
        <w:r w:rsidR="005C3D9D">
          <w:t>100MB</w:t>
        </w:r>
        <w:r w:rsidR="003C3087">
          <w:t>s.</w:t>
        </w:r>
      </w:ins>
    </w:p>
    <w:p w:rsidR="00F41B49" w:rsidRPr="003044F5" w:rsidRDefault="00F41B49" w:rsidP="00F41B49">
      <w:pPr>
        <w:ind w:left="2210"/>
        <w:pPrChange w:id="346" w:author="Nijat Mursali" w:date="2018-10-31T20:16:00Z">
          <w:pPr>
            <w:numPr>
              <w:ilvl w:val="1"/>
              <w:numId w:val="26"/>
            </w:numPr>
            <w:ind w:left="1440" w:hanging="360"/>
          </w:pPr>
        </w:pPrChange>
      </w:pPr>
    </w:p>
    <w:p w:rsidR="003044F5" w:rsidRDefault="003044F5" w:rsidP="003044F5">
      <w:pPr>
        <w:numPr>
          <w:ilvl w:val="1"/>
          <w:numId w:val="26"/>
        </w:numPr>
        <w:rPr>
          <w:ins w:id="347" w:author="Nijat Mursali" w:date="2018-10-30T15:27:00Z"/>
        </w:rPr>
      </w:pPr>
      <w:r w:rsidRPr="003044F5">
        <w:t>File Size Restrictions</w:t>
      </w:r>
    </w:p>
    <w:p w:rsidR="004C2726" w:rsidRPr="003044F5" w:rsidRDefault="009D1B51" w:rsidP="004C2726">
      <w:pPr>
        <w:ind w:left="1440"/>
        <w:pPrChange w:id="348" w:author="Nijat Mursali" w:date="2018-10-30T15:27:00Z">
          <w:pPr>
            <w:numPr>
              <w:ilvl w:val="1"/>
              <w:numId w:val="26"/>
            </w:numPr>
            <w:ind w:left="1440" w:hanging="360"/>
          </w:pPr>
        </w:pPrChange>
      </w:pPr>
      <w:ins w:id="349" w:author="Nijat Mursali" w:date="2018-10-30T23:28:00Z">
        <w:r>
          <w:t xml:space="preserve">Our game doesn’t require high storage, so for the final version of the game will be </w:t>
        </w:r>
      </w:ins>
      <w:ins w:id="350" w:author="Nijat Mursali" w:date="2018-10-30T23:29:00Z">
        <w:r>
          <w:t xml:space="preserve">maximum 100MB which </w:t>
        </w:r>
      </w:ins>
      <w:ins w:id="351" w:author="Nijat Mursali" w:date="2018-10-30T23:30:00Z">
        <w:r>
          <w:t>means the maximum size of one image is 5MB</w:t>
        </w:r>
      </w:ins>
      <w:ins w:id="352" w:author="Nijat Mursali" w:date="2018-10-31T20:40:00Z">
        <w:r w:rsidR="00B4372A">
          <w:t xml:space="preserve"> </w:t>
        </w:r>
      </w:ins>
      <w:ins w:id="353" w:author="Nijat Mursali" w:date="2018-10-30T23:30:00Z">
        <w:r>
          <w:t>(</w:t>
        </w:r>
      </w:ins>
      <w:ins w:id="354" w:author="Nijat Mursali" w:date="2018-10-30T23:31:00Z">
        <w:r>
          <w:t>if we will have 20 ele</w:t>
        </w:r>
      </w:ins>
      <w:ins w:id="355" w:author="Nijat Mursali" w:date="2018-10-30T23:32:00Z">
        <w:r>
          <w:t>ments in our game).</w:t>
        </w:r>
      </w:ins>
    </w:p>
    <w:p w:rsidR="003044F5" w:rsidRDefault="003044F5" w:rsidP="003044F5">
      <w:pPr>
        <w:numPr>
          <w:ilvl w:val="1"/>
          <w:numId w:val="26"/>
        </w:numPr>
        <w:rPr>
          <w:ins w:id="356" w:author="Nijat Mursali" w:date="2018-10-30T15:27:00Z"/>
        </w:rPr>
      </w:pPr>
      <w:r w:rsidRPr="003044F5">
        <w:t>File Format Type</w:t>
      </w:r>
    </w:p>
    <w:p w:rsidR="00AB112C" w:rsidRPr="003044F5" w:rsidRDefault="00AB112C" w:rsidP="00AB112C">
      <w:pPr>
        <w:ind w:left="1440"/>
        <w:pPrChange w:id="357" w:author="Nijat Mursali" w:date="2018-10-30T15:27:00Z">
          <w:pPr>
            <w:numPr>
              <w:ilvl w:val="1"/>
              <w:numId w:val="26"/>
            </w:numPr>
            <w:ind w:left="1440" w:hanging="360"/>
          </w:pPr>
        </w:pPrChange>
      </w:pPr>
      <w:ins w:id="358" w:author="Nijat Mursali" w:date="2018-10-30T15:27:00Z">
        <w:r>
          <w:t xml:space="preserve">The file format size will include </w:t>
        </w:r>
      </w:ins>
      <w:ins w:id="359" w:author="Nijat Mursali" w:date="2018-10-30T23:26:00Z">
        <w:r w:rsidR="001A188A">
          <w:t xml:space="preserve">PNG, MP3, </w:t>
        </w:r>
      </w:ins>
      <w:ins w:id="360" w:author="Nijat Mursali" w:date="2018-10-30T23:27:00Z">
        <w:r w:rsidR="00383B28">
          <w:t>C# and other one</w:t>
        </w:r>
        <w:r w:rsidR="009D69DD">
          <w:t>s.</w:t>
        </w:r>
      </w:ins>
    </w:p>
    <w:p w:rsidR="003044F5" w:rsidRDefault="003044F5" w:rsidP="003044F5">
      <w:pPr>
        <w:numPr>
          <w:ilvl w:val="1"/>
          <w:numId w:val="26"/>
        </w:numPr>
        <w:rPr>
          <w:ins w:id="361" w:author="Nijat Mursali" w:date="2018-10-30T15:27:00Z"/>
        </w:rPr>
      </w:pPr>
      <w:r w:rsidRPr="003044F5">
        <w:t>Specify Coding Conventions</w:t>
      </w:r>
    </w:p>
    <w:p w:rsidR="002F34BD" w:rsidRPr="003044F5" w:rsidRDefault="002F34BD" w:rsidP="002F34BD">
      <w:pPr>
        <w:ind w:left="1440"/>
        <w:pPrChange w:id="362" w:author="Nijat Mursali" w:date="2018-10-30T15:27:00Z">
          <w:pPr>
            <w:numPr>
              <w:ilvl w:val="1"/>
              <w:numId w:val="26"/>
            </w:numPr>
            <w:ind w:left="1440" w:hanging="360"/>
          </w:pPr>
        </w:pPrChange>
      </w:pPr>
      <w:ins w:id="363" w:author="Nijat Mursali" w:date="2018-10-30T15:27:00Z">
        <w:r>
          <w:t>If we specify the coding conv</w:t>
        </w:r>
        <w:r w:rsidR="00CA2DDD">
          <w:t xml:space="preserve">entions </w:t>
        </w:r>
      </w:ins>
    </w:p>
    <w:p w:rsidR="003044F5" w:rsidRDefault="003044F5" w:rsidP="003044F5">
      <w:pPr>
        <w:numPr>
          <w:ilvl w:val="1"/>
          <w:numId w:val="26"/>
        </w:numPr>
        <w:rPr>
          <w:ins w:id="364" w:author="Nijat Mursali" w:date="2018-10-30T15:24:00Z"/>
        </w:rPr>
      </w:pPr>
      <w:r w:rsidRPr="003044F5">
        <w:t>Language/Device Restrictions</w:t>
      </w:r>
    </w:p>
    <w:p w:rsidR="00685824" w:rsidRPr="003044F5" w:rsidRDefault="00873287" w:rsidP="00961E0C">
      <w:pPr>
        <w:ind w:left="1440"/>
        <w:pPrChange w:id="365" w:author="Nijat Mursali" w:date="2018-10-31T20:40:00Z">
          <w:pPr>
            <w:numPr>
              <w:ilvl w:val="1"/>
              <w:numId w:val="26"/>
            </w:numPr>
            <w:ind w:left="1440" w:hanging="360"/>
          </w:pPr>
        </w:pPrChange>
      </w:pPr>
      <w:ins w:id="366" w:author="Nijat Mursali" w:date="2018-10-30T15:25:00Z">
        <w:r>
          <w:t xml:space="preserve">The main language will be English language, but we will also add other languages like Azerbaijani and Russian too. </w:t>
        </w:r>
        <w:r w:rsidR="002462EC">
          <w:t>The idea is that we will add butt</w:t>
        </w:r>
      </w:ins>
      <w:ins w:id="367" w:author="Nijat Mursali" w:date="2018-10-30T15:26:00Z">
        <w:r w:rsidR="002462EC">
          <w:t xml:space="preserve">ons for changing the languages in the game and if player chooses, for example English, the scene will change into scene that is in English. </w:t>
        </w:r>
      </w:ins>
    </w:p>
    <w:p w:rsidR="003044F5" w:rsidRDefault="003044F5" w:rsidP="003044F5">
      <w:pPr>
        <w:numPr>
          <w:ilvl w:val="1"/>
          <w:numId w:val="26"/>
        </w:numPr>
        <w:rPr>
          <w:ins w:id="368" w:author="Nijat Mursali" w:date="2018-10-30T15:21:00Z"/>
        </w:rPr>
      </w:pPr>
      <w:r w:rsidRPr="003044F5">
        <w:t>Screen Type (Small, Medium, Large)</w:t>
      </w:r>
    </w:p>
    <w:p w:rsidR="00384C27" w:rsidRPr="003044F5" w:rsidRDefault="00384C27" w:rsidP="00384C27">
      <w:pPr>
        <w:ind w:left="1440"/>
        <w:pPrChange w:id="369" w:author="Nijat Mursali" w:date="2018-10-30T15:21:00Z">
          <w:pPr>
            <w:numPr>
              <w:ilvl w:val="1"/>
              <w:numId w:val="26"/>
            </w:numPr>
            <w:ind w:left="1440" w:hanging="360"/>
          </w:pPr>
        </w:pPrChange>
      </w:pPr>
      <w:ins w:id="370" w:author="Nijat Mursali" w:date="2018-10-30T15:21:00Z">
        <w:r>
          <w:t>We will create our game for both PCs and laptops which make the game more powerful in a sense that more player will have opportunity to play and have it.</w:t>
        </w:r>
        <w:r w:rsidR="00DF0A80">
          <w:t xml:space="preserve"> For the PCs the screen type w</w:t>
        </w:r>
      </w:ins>
      <w:ins w:id="371" w:author="Nijat Mursali" w:date="2018-10-30T15:22:00Z">
        <w:r w:rsidR="00DF0A80">
          <w:t xml:space="preserve">ill be large; however, the player will be able to choose different resolutions for running the game. </w:t>
        </w:r>
        <w:r w:rsidR="00337851">
          <w:t xml:space="preserve">However, for the </w:t>
        </w:r>
      </w:ins>
      <w:ins w:id="372" w:author="Nijat Mursali" w:date="2018-10-30T15:23:00Z">
        <w:r w:rsidR="00F04CE7">
          <w:t xml:space="preserve">mobile phones we will modify the </w:t>
        </w:r>
      </w:ins>
      <w:ins w:id="373" w:author="Nijat Mursali" w:date="2018-10-30T15:24:00Z">
        <w:r w:rsidR="00685824">
          <w:t>resolution</w:t>
        </w:r>
      </w:ins>
      <w:ins w:id="374" w:author="Nijat Mursali" w:date="2018-10-30T15:23:00Z">
        <w:r w:rsidR="00F04CE7">
          <w:t xml:space="preserve"> that most of the phone can open the game in small screen. </w:t>
        </w:r>
      </w:ins>
    </w:p>
    <w:p w:rsidR="003044F5" w:rsidRPr="003044F5" w:rsidRDefault="003044F5" w:rsidP="003044F5">
      <w:pPr>
        <w:numPr>
          <w:ilvl w:val="0"/>
          <w:numId w:val="26"/>
        </w:numPr>
      </w:pPr>
      <w:r w:rsidRPr="003044F5">
        <w:t>Player Elements</w:t>
      </w:r>
    </w:p>
    <w:p w:rsidR="003044F5" w:rsidRDefault="001E4519" w:rsidP="003044F5">
      <w:pPr>
        <w:numPr>
          <w:ilvl w:val="1"/>
          <w:numId w:val="26"/>
        </w:numPr>
        <w:rPr>
          <w:ins w:id="375" w:author="Nijat Mursali" w:date="2018-11-05T10:32:00Z"/>
        </w:rPr>
      </w:pPr>
      <w:ins w:id="376" w:author="Nijat Mursali" w:date="2018-11-14T17:13:00Z">
        <w:r>
          <w:t>Go to the destination</w:t>
        </w:r>
        <w:r w:rsidR="00AE6F6C">
          <w:t xml:space="preserve"> on time</w:t>
        </w:r>
      </w:ins>
      <w:del w:id="377" w:author="Nijat Mursali" w:date="2018-11-14T17:13:00Z">
        <w:r w:rsidR="003044F5" w:rsidRPr="003044F5" w:rsidDel="001E4519">
          <w:delText>Type of Event</w:delText>
        </w:r>
      </w:del>
    </w:p>
    <w:p w:rsidR="00DD3AA3" w:rsidRDefault="00275DA9" w:rsidP="00DD3AA3">
      <w:pPr>
        <w:ind w:left="1440"/>
        <w:rPr>
          <w:ins w:id="378" w:author="Nijat Mursali" w:date="2018-11-07T18:24:00Z"/>
        </w:rPr>
      </w:pPr>
      <w:ins w:id="379" w:author="Nijat Mursali" w:date="2018-11-07T18:18:00Z">
        <w:r>
          <w:t xml:space="preserve">We will have lots of elements that player will include in himself. </w:t>
        </w:r>
      </w:ins>
      <w:ins w:id="380" w:author="Nijat Mursali" w:date="2018-11-07T18:19:00Z">
        <w:r>
          <w:t xml:space="preserve">The first element is that on screen (phone or PC) the player will be able to press the </w:t>
        </w:r>
      </w:ins>
      <w:ins w:id="381" w:author="Nijat Mursali" w:date="2018-11-07T18:20:00Z">
        <w:r>
          <w:t xml:space="preserve">“accelerate” and “brake” buttons while driving the car. We will also add other elements like sirens and lights of the car </w:t>
        </w:r>
        <w:proofErr w:type="gramStart"/>
        <w:r>
          <w:t>in order to</w:t>
        </w:r>
        <w:proofErr w:type="gramEnd"/>
        <w:r>
          <w:t xml:space="preserve"> make it look much better and make player enjoy the gameplay. </w:t>
        </w:r>
      </w:ins>
    </w:p>
    <w:p w:rsidR="004173AF" w:rsidRPr="003044F5" w:rsidRDefault="004173AF" w:rsidP="00DD3AA3">
      <w:pPr>
        <w:ind w:left="1440"/>
        <w:pPrChange w:id="382" w:author="Nijat Mursali" w:date="2018-11-05T10:32:00Z">
          <w:pPr>
            <w:numPr>
              <w:ilvl w:val="1"/>
              <w:numId w:val="26"/>
            </w:numPr>
            <w:ind w:left="1440" w:hanging="360"/>
          </w:pPr>
        </w:pPrChange>
      </w:pPr>
    </w:p>
    <w:p w:rsidR="003044F5" w:rsidRPr="003044F5" w:rsidRDefault="003044F5" w:rsidP="003044F5">
      <w:pPr>
        <w:numPr>
          <w:ilvl w:val="0"/>
          <w:numId w:val="26"/>
        </w:numPr>
      </w:pPr>
      <w:r w:rsidRPr="003044F5">
        <w:t>Antagonistic Elements</w:t>
      </w:r>
    </w:p>
    <w:p w:rsidR="003044F5" w:rsidRDefault="008A0709" w:rsidP="003044F5">
      <w:pPr>
        <w:numPr>
          <w:ilvl w:val="1"/>
          <w:numId w:val="26"/>
        </w:numPr>
        <w:rPr>
          <w:ins w:id="383" w:author="Nijat Mursali" w:date="2018-11-07T18:03:00Z"/>
        </w:rPr>
      </w:pPr>
      <w:ins w:id="384" w:author="Nijat Mursali" w:date="2018-11-14T17:13:00Z">
        <w:r>
          <w:t>Slow down the player</w:t>
        </w:r>
      </w:ins>
      <w:del w:id="385" w:author="Nijat Mursali" w:date="2018-11-14T17:12:00Z">
        <w:r w:rsidR="003044F5" w:rsidRPr="003044F5" w:rsidDel="005370E3">
          <w:delText xml:space="preserve">Type </w:delText>
        </w:r>
        <w:r w:rsidR="004C5CC3" w:rsidDel="005370E3">
          <w:delText xml:space="preserve">of </w:delText>
        </w:r>
        <w:r w:rsidR="003044F5" w:rsidRPr="003044F5" w:rsidDel="005370E3">
          <w:delText>Event</w:delText>
        </w:r>
      </w:del>
    </w:p>
    <w:p w:rsidR="00150DA9" w:rsidRDefault="000E0063" w:rsidP="00150DA9">
      <w:pPr>
        <w:ind w:left="1440"/>
        <w:rPr>
          <w:ins w:id="386" w:author="Nijat Mursali" w:date="2018-11-07T18:16:00Z"/>
        </w:rPr>
      </w:pPr>
      <w:ins w:id="387" w:author="Nijat Mursali" w:date="2018-11-07T18:12:00Z">
        <w:r>
          <w:t>First a</w:t>
        </w:r>
      </w:ins>
      <w:ins w:id="388" w:author="Nijat Mursali" w:date="2018-11-07T18:06:00Z">
        <w:r w:rsidR="00150DA9">
          <w:t>ntagonistic element in our games will be the obstacles like ball</w:t>
        </w:r>
      </w:ins>
      <w:ins w:id="389" w:author="Nijat Mursali" w:date="2018-11-07T18:11:00Z">
        <w:r>
          <w:t xml:space="preserve">, </w:t>
        </w:r>
      </w:ins>
      <w:ins w:id="390" w:author="Nijat Mursali" w:date="2018-11-07T18:06:00Z">
        <w:r w:rsidR="00150DA9">
          <w:t xml:space="preserve">that are connected to one point and try to hit our player </w:t>
        </w:r>
        <w:proofErr w:type="gramStart"/>
        <w:r w:rsidR="00150DA9">
          <w:t xml:space="preserve">in </w:t>
        </w:r>
      </w:ins>
      <w:ins w:id="391" w:author="Nijat Mursali" w:date="2018-11-07T18:07:00Z">
        <w:r w:rsidR="00150DA9">
          <w:t>order to</w:t>
        </w:r>
        <w:proofErr w:type="gramEnd"/>
        <w:r w:rsidR="00150DA9">
          <w:t xml:space="preserve"> make difficulties for him</w:t>
        </w:r>
      </w:ins>
      <w:ins w:id="392" w:author="Nijat Mursali" w:date="2018-11-07T18:12:00Z">
        <w:r>
          <w:t>.</w:t>
        </w:r>
      </w:ins>
      <w:ins w:id="393" w:author="Nijat Mursali" w:date="2018-11-07T18:13:00Z">
        <w:r>
          <w:t xml:space="preserve"> This is made by using Jo</w:t>
        </w:r>
      </w:ins>
      <w:ins w:id="394" w:author="Nijat Mursali" w:date="2018-11-07T18:14:00Z">
        <w:r>
          <w:t xml:space="preserve">int 2D in Unity 5. </w:t>
        </w:r>
        <w:r w:rsidR="00C37BC1">
          <w:t>When the collision happens between car and ball there will be the function which is OnCollisionEnter2D that will de</w:t>
        </w:r>
      </w:ins>
      <w:ins w:id="395" w:author="Nijat Mursali" w:date="2018-11-07T18:15:00Z">
        <w:r w:rsidR="00C37BC1">
          <w:t xml:space="preserve">tect the collision and will decrease the health of player. </w:t>
        </w:r>
        <w:r w:rsidR="00A17E6E">
          <w:t>We w</w:t>
        </w:r>
      </w:ins>
      <w:ins w:id="396" w:author="Nijat Mursali" w:date="2018-11-07T18:16:00Z">
        <w:r w:rsidR="00A17E6E">
          <w:t xml:space="preserve">ill add several AI elements like this </w:t>
        </w:r>
        <w:proofErr w:type="gramStart"/>
        <w:r w:rsidR="00A17E6E">
          <w:t>in order to</w:t>
        </w:r>
        <w:proofErr w:type="gramEnd"/>
        <w:r w:rsidR="00A17E6E">
          <w:t xml:space="preserve"> make the game </w:t>
        </w:r>
        <w:r w:rsidR="00996E30">
          <w:t>more beautiful and harder</w:t>
        </w:r>
        <w:r w:rsidR="00A17E6E">
          <w:t xml:space="preserve">. </w:t>
        </w:r>
      </w:ins>
    </w:p>
    <w:p w:rsidR="00996E30" w:rsidRDefault="00996E30" w:rsidP="00150DA9">
      <w:pPr>
        <w:ind w:left="1440"/>
        <w:rPr>
          <w:ins w:id="397" w:author="Nijat Mursali" w:date="2018-11-07T18:16:00Z"/>
        </w:rPr>
      </w:pPr>
      <w:ins w:id="398" w:author="Nijat Mursali" w:date="2018-11-07T18:16:00Z">
        <w:r>
          <w:t>Our second antagonistic element will be the police officer</w:t>
        </w:r>
      </w:ins>
      <w:ins w:id="399" w:author="Nijat Mursali" w:date="2018-11-07T18:17:00Z">
        <w:r w:rsidR="00592496">
          <w:t xml:space="preserve"> named “</w:t>
        </w:r>
      </w:ins>
      <w:ins w:id="400" w:author="Nijat Mursali" w:date="2018-11-12T09:02:00Z">
        <w:r w:rsidR="00624261">
          <w:t>Sergeant Balayev</w:t>
        </w:r>
      </w:ins>
      <w:ins w:id="401" w:author="Nijat Mursali" w:date="2018-11-07T18:17:00Z">
        <w:r w:rsidR="00592496">
          <w:t xml:space="preserve">” who takes care of the roads of Baku. If the player will go beyond the speed limit, our police officer will stop our player. We </w:t>
        </w:r>
      </w:ins>
      <w:ins w:id="402" w:author="Nijat Mursali" w:date="2018-11-07T18:18:00Z">
        <w:r w:rsidR="00592496">
          <w:t xml:space="preserve">will also use OnCollosionEnter2D method </w:t>
        </w:r>
        <w:proofErr w:type="gramStart"/>
        <w:r w:rsidR="00592496">
          <w:t>in order to</w:t>
        </w:r>
        <w:proofErr w:type="gramEnd"/>
        <w:r w:rsidR="00592496">
          <w:t xml:space="preserve"> detect the collision.</w:t>
        </w:r>
      </w:ins>
    </w:p>
    <w:p w:rsidR="00996E30" w:rsidRPr="003044F5" w:rsidRDefault="00996E30" w:rsidP="00150DA9">
      <w:pPr>
        <w:ind w:left="1440"/>
        <w:pPrChange w:id="403" w:author="Nijat Mursali" w:date="2018-11-07T18:03:00Z">
          <w:pPr>
            <w:numPr>
              <w:ilvl w:val="1"/>
              <w:numId w:val="26"/>
            </w:numPr>
            <w:ind w:left="1440" w:hanging="360"/>
          </w:pPr>
        </w:pPrChange>
      </w:pPr>
    </w:p>
    <w:p w:rsidR="003044F5" w:rsidRPr="003044F5" w:rsidRDefault="003044F5" w:rsidP="003044F5">
      <w:pPr>
        <w:numPr>
          <w:ilvl w:val="0"/>
          <w:numId w:val="26"/>
        </w:numPr>
      </w:pPr>
      <w:r w:rsidRPr="003044F5">
        <w:t>Global Elements</w:t>
      </w:r>
    </w:p>
    <w:p w:rsidR="003044F5" w:rsidRDefault="00CD3BBB" w:rsidP="003044F5">
      <w:pPr>
        <w:numPr>
          <w:ilvl w:val="1"/>
          <w:numId w:val="26"/>
        </w:numPr>
        <w:rPr>
          <w:ins w:id="404" w:author="Nijat Mursali" w:date="2018-11-07T17:54:00Z"/>
        </w:rPr>
      </w:pPr>
      <w:ins w:id="405" w:author="Nijat Mursali" w:date="2018-11-14T17:12:00Z">
        <w:r>
          <w:t xml:space="preserve">Sprites and lights </w:t>
        </w:r>
      </w:ins>
      <w:del w:id="406" w:author="Nijat Mursali" w:date="2018-11-14T17:12:00Z">
        <w:r w:rsidR="003044F5" w:rsidRPr="003044F5" w:rsidDel="00092881">
          <w:delText>Type of Event</w:delText>
        </w:r>
      </w:del>
    </w:p>
    <w:p w:rsidR="002A3784" w:rsidRPr="003044F5" w:rsidRDefault="002A3784" w:rsidP="002A3784">
      <w:pPr>
        <w:ind w:left="1440"/>
        <w:pPrChange w:id="407" w:author="Nijat Mursali" w:date="2018-11-07T17:54:00Z">
          <w:pPr>
            <w:numPr>
              <w:ilvl w:val="1"/>
              <w:numId w:val="26"/>
            </w:numPr>
            <w:ind w:left="1440" w:hanging="360"/>
          </w:pPr>
        </w:pPrChange>
      </w:pPr>
      <w:ins w:id="408" w:author="Nijat Mursali" w:date="2018-11-07T17:54:00Z">
        <w:r>
          <w:t>Global elements wi</w:t>
        </w:r>
      </w:ins>
      <w:ins w:id="409" w:author="Nijat Mursali" w:date="2018-11-07T17:55:00Z">
        <w:r>
          <w:t xml:space="preserve">ll include background sky sprite, street lights, buildings and other objects which doesn’t affect to the player and antagonistic elements. </w:t>
        </w:r>
        <w:r>
          <w:lastRenderedPageBreak/>
          <w:t>G</w:t>
        </w:r>
      </w:ins>
      <w:ins w:id="410" w:author="Nijat Mursali" w:date="2018-11-07T17:56:00Z">
        <w:r>
          <w:t xml:space="preserve">lobal elements will be mainly used to make the game look better in a way with graphics, lightnings and </w:t>
        </w:r>
      </w:ins>
      <w:ins w:id="411" w:author="Nijat Mursali" w:date="2018-11-07T18:00:00Z">
        <w:r>
          <w:t>other types</w:t>
        </w:r>
        <w:r w:rsidR="005820C3">
          <w:t xml:space="preserve"> of </w:t>
        </w:r>
      </w:ins>
      <w:ins w:id="412" w:author="Nijat Mursali" w:date="2018-11-07T18:01:00Z">
        <w:r w:rsidR="005820C3">
          <w:t xml:space="preserve">elements. </w:t>
        </w:r>
      </w:ins>
    </w:p>
    <w:p w:rsidR="003044F5" w:rsidRPr="003044F5" w:rsidRDefault="003044F5" w:rsidP="003044F5">
      <w:pPr>
        <w:numPr>
          <w:ilvl w:val="0"/>
          <w:numId w:val="26"/>
        </w:numPr>
      </w:pPr>
      <w:r w:rsidRPr="003044F5">
        <w:t>Splash Screens</w:t>
      </w:r>
    </w:p>
    <w:p w:rsidR="003044F5" w:rsidRDefault="003044F5" w:rsidP="003044F5">
      <w:pPr>
        <w:numPr>
          <w:ilvl w:val="1"/>
          <w:numId w:val="26"/>
        </w:numPr>
        <w:rPr>
          <w:ins w:id="413" w:author="Nijat Mursali" w:date="2018-10-30T15:14:00Z"/>
        </w:rPr>
      </w:pPr>
      <w:del w:id="414" w:author="Nijat Mursali" w:date="2018-11-14T17:12:00Z">
        <w:r w:rsidRPr="003044F5" w:rsidDel="00DD1A84">
          <w:delText>Type of Event</w:delText>
        </w:r>
      </w:del>
      <w:ins w:id="415" w:author="Nijat Mursali" w:date="2018-11-14T17:12:00Z">
        <w:r w:rsidR="00DD1A84">
          <w:t>Fade</w:t>
        </w:r>
        <w:r w:rsidR="005A14BA">
          <w:t xml:space="preserve"> </w:t>
        </w:r>
        <w:r w:rsidR="00DD1A84">
          <w:t>In, Fade Out</w:t>
        </w:r>
      </w:ins>
    </w:p>
    <w:p w:rsidR="005F61AA" w:rsidRDefault="005F61AA" w:rsidP="0079630B">
      <w:pPr>
        <w:ind w:left="1440"/>
        <w:rPr>
          <w:ins w:id="416" w:author="Nijat Mursali" w:date="2018-10-30T15:19:00Z"/>
        </w:rPr>
        <w:pPrChange w:id="417" w:author="Nijat Mursali" w:date="2018-11-07T18:01:00Z">
          <w:pPr>
            <w:ind w:left="360"/>
          </w:pPr>
        </w:pPrChange>
      </w:pPr>
      <w:ins w:id="418" w:author="Nijat Mursali" w:date="2018-10-30T15:14:00Z">
        <w:r>
          <w:t>The first splash screen will be Unity manual one which s</w:t>
        </w:r>
        <w:r w:rsidR="00296779">
          <w:t xml:space="preserve">hows the logo of </w:t>
        </w:r>
      </w:ins>
      <w:ins w:id="419" w:author="Nijat Mursali" w:date="2018-10-30T15:15:00Z">
        <w:r w:rsidR="00296779">
          <w:t>Unity. However, we will also add our custom splash screen which will come after Unity’s one. We will do it by adding new scene which will have “</w:t>
        </w:r>
      </w:ins>
      <w:ins w:id="420" w:author="Nijat Mursali" w:date="2018-10-30T15:16:00Z">
        <w:r w:rsidR="00FF28E0">
          <w:t>Loading</w:t>
        </w:r>
      </w:ins>
      <w:ins w:id="421" w:author="Nijat Mursali" w:date="2018-10-30T15:15:00Z">
        <w:r w:rsidR="00296779">
          <w:t xml:space="preserve">” component and after some seconds the scene will </w:t>
        </w:r>
      </w:ins>
      <w:ins w:id="422" w:author="Nijat Mursali" w:date="2018-10-30T15:16:00Z">
        <w:r w:rsidR="00136865">
          <w:t xml:space="preserve">change into MainMenu scene. </w:t>
        </w:r>
      </w:ins>
    </w:p>
    <w:p w:rsidR="007B4D22" w:rsidRPr="003044F5" w:rsidRDefault="007B4D22" w:rsidP="005F61AA">
      <w:pPr>
        <w:ind w:left="360"/>
        <w:pPrChange w:id="423" w:author="Nijat Mursali" w:date="2018-10-30T15:14:00Z">
          <w:pPr>
            <w:numPr>
              <w:ilvl w:val="1"/>
              <w:numId w:val="26"/>
            </w:numPr>
            <w:ind w:left="1440" w:hanging="360"/>
          </w:pPr>
        </w:pPrChange>
      </w:pPr>
    </w:p>
    <w:p w:rsidR="003044F5" w:rsidRDefault="003044F5" w:rsidP="003044F5">
      <w:pPr>
        <w:numPr>
          <w:ilvl w:val="0"/>
          <w:numId w:val="26"/>
        </w:numPr>
        <w:rPr>
          <w:ins w:id="424" w:author="Nijat Mursali" w:date="2018-10-30T15:17:00Z"/>
        </w:rPr>
      </w:pPr>
      <w:r w:rsidRPr="003044F5">
        <w:t>Menus</w:t>
      </w:r>
    </w:p>
    <w:p w:rsidR="00B55775" w:rsidRPr="003044F5" w:rsidRDefault="00B55775" w:rsidP="00B55775">
      <w:pPr>
        <w:ind w:left="720"/>
        <w:pPrChange w:id="425" w:author="Nijat Mursali" w:date="2018-10-30T15:17:00Z">
          <w:pPr>
            <w:numPr>
              <w:numId w:val="26"/>
            </w:numPr>
            <w:ind w:left="720" w:hanging="360"/>
          </w:pPr>
        </w:pPrChange>
      </w:pPr>
      <w:ins w:id="426" w:author="Nijat Mursali" w:date="2018-10-30T15:17:00Z">
        <w:r>
          <w:t>In our game we will have several menus in the game. The first one will include splash screen which will show the logo of our game, after that the main menu screen will show up. In MainMenu screen the player will be a</w:t>
        </w:r>
      </w:ins>
      <w:ins w:id="427" w:author="Nijat Mursali" w:date="2018-10-30T15:18:00Z">
        <w:r>
          <w:t xml:space="preserve">ble to choose what options he/she wants. According to the choice of player the new scene will pop up which will be the scene that player will be able to play game itself. </w:t>
        </w:r>
        <w:r w:rsidR="00FF0278">
          <w:t xml:space="preserve">For every level we will add new </w:t>
        </w:r>
      </w:ins>
      <w:ins w:id="428" w:author="Nijat Mursali" w:date="2018-10-30T15:19:00Z">
        <w:r w:rsidR="00FF0278">
          <w:t xml:space="preserve">scenes into the game. </w:t>
        </w:r>
      </w:ins>
    </w:p>
    <w:p w:rsidR="003044F5" w:rsidRPr="003044F5" w:rsidRDefault="00E861D2" w:rsidP="003044F5">
      <w:pPr>
        <w:numPr>
          <w:ilvl w:val="1"/>
          <w:numId w:val="26"/>
        </w:numPr>
      </w:pPr>
      <w:ins w:id="429" w:author="Nijat Mursali" w:date="2018-11-14T17:14:00Z">
        <w:r>
          <w:t>Load Level</w:t>
        </w:r>
      </w:ins>
      <w:del w:id="430" w:author="Nijat Mursali" w:date="2018-11-14T17:11:00Z">
        <w:r w:rsidR="003044F5" w:rsidRPr="003044F5" w:rsidDel="009F33E3">
          <w:delText>Type of Event</w:delText>
        </w:r>
      </w:del>
    </w:p>
    <w:p w:rsidR="003044F5" w:rsidRDefault="003044F5" w:rsidP="003044F5">
      <w:pPr>
        <w:numPr>
          <w:ilvl w:val="1"/>
          <w:numId w:val="26"/>
        </w:numPr>
      </w:pPr>
      <w:del w:id="431" w:author="Nijat Mursali" w:date="2018-11-14T17:11:00Z">
        <w:r w:rsidRPr="003044F5" w:rsidDel="008225A3">
          <w:delText xml:space="preserve">Type of Options </w:delText>
        </w:r>
      </w:del>
      <w:ins w:id="432" w:author="Nijat Mursali" w:date="2018-11-14T17:11:00Z">
        <w:r w:rsidR="008225A3">
          <w:t>Play Game, Options, Quit Game</w:t>
        </w:r>
      </w:ins>
    </w:p>
    <w:p w:rsidR="00126107" w:rsidRDefault="00126107" w:rsidP="003044F5">
      <w:del w:id="433" w:author="Nijat Mursali" w:date="2018-11-14T17:11:00Z">
        <w:r w:rsidDel="009F33E3">
          <w:delText>&gt;</w:delText>
        </w:r>
      </w:del>
    </w:p>
    <w:p w:rsidR="009F5534" w:rsidRDefault="00BF18E8" w:rsidP="009F5534">
      <w:pPr>
        <w:pStyle w:val="Heading2"/>
      </w:pPr>
      <w:r w:rsidRPr="00BF18E8">
        <w:t>Code Structure</w:t>
      </w:r>
    </w:p>
    <w:p w:rsidR="00B53F71" w:rsidDel="00050953" w:rsidRDefault="009F5534" w:rsidP="00B53F71">
      <w:pPr>
        <w:rPr>
          <w:del w:id="434" w:author="Nijat Mursali" w:date="2018-11-14T17:01:00Z"/>
        </w:rPr>
      </w:pPr>
      <w:del w:id="435" w:author="Nijat Mursali" w:date="2018-11-14T17:01:00Z">
        <w:r w:rsidDel="00050953">
          <w:delText>&lt;</w:delText>
        </w:r>
        <w:r w:rsidR="00BF18E8" w:rsidDel="00050953">
          <w:delText>This is where an overview of how objects/functions/data interact, a list of what specified functions/routines do and a list of what order modules will be written</w:delText>
        </w:r>
        <w:r w:rsidR="00B53F71" w:rsidDel="00050953">
          <w:delText xml:space="preserve">. </w:delText>
        </w:r>
      </w:del>
    </w:p>
    <w:p w:rsidR="0004247F" w:rsidRDefault="00215D2D" w:rsidP="0004247F">
      <w:pPr>
        <w:rPr>
          <w:ins w:id="436" w:author="Nijat Mursali" w:date="2018-11-14T16:54:00Z"/>
        </w:rPr>
      </w:pPr>
      <w:ins w:id="437" w:author="Nijat Mursali" w:date="2018-11-12T09:41:00Z">
        <w:r>
          <w:tab/>
        </w:r>
      </w:ins>
    </w:p>
    <w:p w:rsidR="0004247F" w:rsidRDefault="0004247F" w:rsidP="0004247F">
      <w:pPr>
        <w:rPr>
          <w:ins w:id="438" w:author="Nijat Mursali" w:date="2018-11-14T17:02:00Z"/>
        </w:rPr>
      </w:pPr>
      <w:ins w:id="439" w:author="Nijat Mursali" w:date="2018-11-14T16:54:00Z">
        <w:r>
          <w:t xml:space="preserve">These section gives information about the </w:t>
        </w:r>
      </w:ins>
      <w:ins w:id="440" w:author="Nijat Mursali" w:date="2018-11-14T16:55:00Z">
        <w:r>
          <w:t>functions we used in our game.</w:t>
        </w:r>
      </w:ins>
    </w:p>
    <w:p w:rsidR="001000A9" w:rsidRDefault="001000A9" w:rsidP="0004247F">
      <w:pPr>
        <w:rPr>
          <w:ins w:id="441" w:author="Nijat Mursali" w:date="2018-11-14T16:55:00Z"/>
        </w:rPr>
      </w:pPr>
    </w:p>
    <w:p w:rsidR="00EC53F6" w:rsidRDefault="0004247F" w:rsidP="0004247F">
      <w:pPr>
        <w:rPr>
          <w:ins w:id="442" w:author="Nijat Mursali" w:date="2018-11-07T20:10:00Z"/>
        </w:rPr>
        <w:pPrChange w:id="443" w:author="Nijat Mursali" w:date="2018-11-14T16:54:00Z">
          <w:pPr/>
        </w:pPrChange>
      </w:pPr>
      <w:ins w:id="444" w:author="Nijat Mursali" w:date="2018-11-14T16:55:00Z">
        <w:r w:rsidRPr="00B02562">
          <w:rPr>
            <w:b/>
            <w:rPrChange w:id="445" w:author="Nijat Mursali" w:date="2018-11-14T16:57:00Z">
              <w:rPr/>
            </w:rPrChange>
          </w:rPr>
          <w:t>OnCollisionEnter2D</w:t>
        </w:r>
        <w:r>
          <w:t xml:space="preserve"> checks if the col</w:t>
        </w:r>
      </w:ins>
      <w:ins w:id="446" w:author="Nijat Mursali" w:date="2018-11-14T16:56:00Z">
        <w:r>
          <w:t xml:space="preserve">lision happened or not. If the collision happened the car will get damaged by several objects like ball and other obstacles. We also used this function for our AI which is police officer and if player goes near the police </w:t>
        </w:r>
      </w:ins>
      <w:ins w:id="447" w:author="Nijat Mursali" w:date="2018-11-14T16:57:00Z">
        <w:r>
          <w:t xml:space="preserve">the collision will happen and there will be options that pop-up. </w:t>
        </w:r>
      </w:ins>
      <w:ins w:id="448" w:author="Nijat Mursali" w:date="2018-11-14T16:51:00Z">
        <w:r w:rsidR="00D71EE8">
          <w:t xml:space="preserve"> </w:t>
        </w:r>
      </w:ins>
    </w:p>
    <w:p w:rsidR="00EC53F6" w:rsidRDefault="00B02562" w:rsidP="00B02562">
      <w:pPr>
        <w:rPr>
          <w:ins w:id="449" w:author="Nijat Mursali" w:date="2018-11-14T16:58:00Z"/>
        </w:rPr>
      </w:pPr>
      <w:proofErr w:type="spellStart"/>
      <w:ins w:id="450" w:author="Nijat Mursali" w:date="2018-11-14T16:58:00Z">
        <w:r w:rsidRPr="00B02562">
          <w:rPr>
            <w:b/>
            <w:rPrChange w:id="451" w:author="Nijat Mursali" w:date="2018-11-14T16:58:00Z">
              <w:rPr/>
            </w:rPrChange>
          </w:rPr>
          <w:t>LateUpdate</w:t>
        </w:r>
        <w:proofErr w:type="spellEnd"/>
        <w:r>
          <w:rPr>
            <w:b/>
          </w:rPr>
          <w:t xml:space="preserve"> </w:t>
        </w:r>
        <w:r>
          <w:t>function will be used for following the player and will be attached to the main camera.</w:t>
        </w:r>
      </w:ins>
    </w:p>
    <w:p w:rsidR="008C0EEF" w:rsidRPr="008C0EEF" w:rsidRDefault="008C0EEF" w:rsidP="00B02562">
      <w:pPr>
        <w:rPr>
          <w:ins w:id="452" w:author="Nijat Mursali" w:date="2018-11-07T20:10:00Z"/>
          <w:rPrChange w:id="453" w:author="Nijat Mursali" w:date="2018-11-14T16:59:00Z">
            <w:rPr>
              <w:ins w:id="454" w:author="Nijat Mursali" w:date="2018-11-07T20:10:00Z"/>
            </w:rPr>
          </w:rPrChange>
        </w:rPr>
        <w:pPrChange w:id="455" w:author="Nijat Mursali" w:date="2018-11-14T16:57:00Z">
          <w:pPr/>
        </w:pPrChange>
      </w:pPr>
      <w:ins w:id="456" w:author="Nijat Mursali" w:date="2018-11-14T16:59:00Z">
        <w:r>
          <w:rPr>
            <w:b/>
          </w:rPr>
          <w:t xml:space="preserve">Click </w:t>
        </w:r>
        <w:r>
          <w:t>function will check if the button is pre</w:t>
        </w:r>
      </w:ins>
      <w:ins w:id="457" w:author="Nijat Mursali" w:date="2018-11-14T17:00:00Z">
        <w:r>
          <w:t xml:space="preserve">ssed or not. If the button is pressed on the screen/keyboard, the actions like siren sound and lights will be on. </w:t>
        </w:r>
      </w:ins>
    </w:p>
    <w:p w:rsidR="00EC53F6" w:rsidRPr="00EB3514" w:rsidRDefault="00EB3514" w:rsidP="00B53F71">
      <w:pPr>
        <w:rPr>
          <w:ins w:id="458" w:author="Nijat Mursali" w:date="2018-11-07T20:10:00Z"/>
          <w:rPrChange w:id="459" w:author="Nijat Mursali" w:date="2018-11-14T17:01:00Z">
            <w:rPr>
              <w:ins w:id="460" w:author="Nijat Mursali" w:date="2018-11-07T20:10:00Z"/>
            </w:rPr>
          </w:rPrChange>
        </w:rPr>
      </w:pPr>
      <w:proofErr w:type="spellStart"/>
      <w:ins w:id="461" w:author="Nijat Mursali" w:date="2018-11-14T17:01:00Z">
        <w:r w:rsidRPr="00EB3514">
          <w:rPr>
            <w:b/>
            <w:rPrChange w:id="462" w:author="Nijat Mursali" w:date="2018-11-14T17:01:00Z">
              <w:rPr/>
            </w:rPrChange>
          </w:rPr>
          <w:t>ClickRestart</w:t>
        </w:r>
        <w:proofErr w:type="spellEnd"/>
        <w:r>
          <w:rPr>
            <w:b/>
          </w:rPr>
          <w:t xml:space="preserve"> </w:t>
        </w:r>
        <w:r>
          <w:t xml:space="preserve">function will be used if the player’s health is zero and he </w:t>
        </w:r>
      </w:ins>
      <w:ins w:id="463" w:author="Nijat Mursali" w:date="2018-11-14T17:02:00Z">
        <w:r w:rsidR="00B8246C">
          <w:t>wants</w:t>
        </w:r>
      </w:ins>
      <w:ins w:id="464" w:author="Nijat Mursali" w:date="2018-11-14T17:01:00Z">
        <w:r>
          <w:t xml:space="preserve"> to restart the game. </w:t>
        </w:r>
      </w:ins>
    </w:p>
    <w:p w:rsidR="00EC53F6" w:rsidRPr="00751103" w:rsidRDefault="00751103" w:rsidP="00B53F71">
      <w:pPr>
        <w:rPr>
          <w:ins w:id="465" w:author="Nijat Mursali" w:date="2018-11-07T20:10:00Z"/>
          <w:rPrChange w:id="466" w:author="Nijat Mursali" w:date="2018-11-14T17:02:00Z">
            <w:rPr>
              <w:ins w:id="467" w:author="Nijat Mursali" w:date="2018-11-07T20:10:00Z"/>
            </w:rPr>
          </w:rPrChange>
        </w:rPr>
      </w:pPr>
      <w:proofErr w:type="spellStart"/>
      <w:ins w:id="468" w:author="Nijat Mursali" w:date="2018-11-14T17:02:00Z">
        <w:r>
          <w:rPr>
            <w:b/>
          </w:rPr>
          <w:t>ClickQuit</w:t>
        </w:r>
        <w:proofErr w:type="spellEnd"/>
        <w:r>
          <w:t xml:space="preserve"> function will be used if the player wants to </w:t>
        </w:r>
        <w:r w:rsidR="001C4667">
          <w:t>quit the g</w:t>
        </w:r>
      </w:ins>
      <w:ins w:id="469" w:author="Nijat Mursali" w:date="2018-11-14T17:03:00Z">
        <w:r w:rsidR="001C4667">
          <w:t>ame.</w:t>
        </w:r>
      </w:ins>
    </w:p>
    <w:p w:rsidR="00EC53F6" w:rsidRDefault="00EC53F6" w:rsidP="00B53F71">
      <w:pPr>
        <w:rPr>
          <w:ins w:id="470" w:author="Nijat Mursali" w:date="2018-11-07T20:10:00Z"/>
        </w:rPr>
      </w:pPr>
    </w:p>
    <w:p w:rsidR="00EC53F6" w:rsidRDefault="00EC53F6" w:rsidP="00B53F71">
      <w:pPr>
        <w:rPr>
          <w:ins w:id="471" w:author="Nuru Nurdil" w:date="2018-11-17T01:35:00Z"/>
        </w:rPr>
      </w:pPr>
    </w:p>
    <w:p w:rsidR="002668E5" w:rsidRDefault="002668E5" w:rsidP="00B53F71">
      <w:pPr>
        <w:rPr>
          <w:ins w:id="472" w:author="Nuru Nurdil" w:date="2018-11-17T01:35:00Z"/>
        </w:rPr>
      </w:pPr>
    </w:p>
    <w:p w:rsidR="002668E5" w:rsidRDefault="002668E5" w:rsidP="00B53F71">
      <w:pPr>
        <w:rPr>
          <w:ins w:id="473" w:author="Nuru Nurdil" w:date="2018-11-17T01:35:00Z"/>
        </w:rPr>
      </w:pPr>
    </w:p>
    <w:p w:rsidR="002668E5" w:rsidRDefault="002668E5" w:rsidP="00B53F71">
      <w:pPr>
        <w:rPr>
          <w:ins w:id="474" w:author="Nuru Nurdil" w:date="2018-11-17T01:35:00Z"/>
        </w:rPr>
      </w:pPr>
    </w:p>
    <w:p w:rsidR="002668E5" w:rsidRDefault="002668E5" w:rsidP="00B53F71">
      <w:pPr>
        <w:rPr>
          <w:ins w:id="475" w:author="Nuru Nurdil" w:date="2018-11-17T01:35:00Z"/>
        </w:rPr>
      </w:pPr>
    </w:p>
    <w:p w:rsidR="002668E5" w:rsidRDefault="002668E5" w:rsidP="00B53F71">
      <w:pPr>
        <w:rPr>
          <w:ins w:id="476" w:author="Nuru Nurdil" w:date="2018-11-17T01:35:00Z"/>
        </w:rPr>
      </w:pPr>
    </w:p>
    <w:p w:rsidR="002668E5" w:rsidRDefault="002668E5" w:rsidP="00B53F71">
      <w:pPr>
        <w:rPr>
          <w:ins w:id="477" w:author="Nuru Nurdil" w:date="2018-11-17T01:35:00Z"/>
        </w:rPr>
      </w:pPr>
    </w:p>
    <w:p w:rsidR="002668E5" w:rsidRDefault="002668E5" w:rsidP="00B53F71">
      <w:pPr>
        <w:rPr>
          <w:ins w:id="478" w:author="Nuru Nurdil" w:date="2018-11-17T01:35:00Z"/>
        </w:rPr>
      </w:pPr>
    </w:p>
    <w:p w:rsidR="002668E5" w:rsidRDefault="002668E5" w:rsidP="00B53F71">
      <w:pPr>
        <w:rPr>
          <w:ins w:id="479" w:author="Nuru Nurdil" w:date="2018-11-17T01:35:00Z"/>
        </w:rPr>
      </w:pPr>
    </w:p>
    <w:p w:rsidR="002668E5" w:rsidRDefault="002668E5" w:rsidP="00B53F71">
      <w:pPr>
        <w:rPr>
          <w:ins w:id="480" w:author="Nuru Nurdil" w:date="2018-11-17T01:35:00Z"/>
        </w:rPr>
      </w:pPr>
    </w:p>
    <w:p w:rsidR="002668E5" w:rsidRDefault="002668E5" w:rsidP="00B53F71">
      <w:pPr>
        <w:rPr>
          <w:ins w:id="481" w:author="Nuru Nurdil" w:date="2018-11-17T01:35:00Z"/>
        </w:rPr>
      </w:pPr>
    </w:p>
    <w:p w:rsidR="002668E5" w:rsidRDefault="002668E5" w:rsidP="00B53F71">
      <w:pPr>
        <w:rPr>
          <w:ins w:id="482" w:author="Nuru Nurdil" w:date="2018-11-17T01:35:00Z"/>
        </w:rPr>
      </w:pPr>
    </w:p>
    <w:p w:rsidR="002668E5" w:rsidRDefault="002668E5" w:rsidP="00B53F71">
      <w:pPr>
        <w:rPr>
          <w:ins w:id="483" w:author="Nuru Nurdil" w:date="2018-11-17T01:35:00Z"/>
        </w:rPr>
      </w:pPr>
    </w:p>
    <w:p w:rsidR="002668E5" w:rsidRDefault="002668E5" w:rsidP="00B53F71">
      <w:bookmarkStart w:id="484" w:name="_GoBack"/>
      <w:bookmarkEnd w:id="484"/>
    </w:p>
    <w:p w:rsidR="00B53F71" w:rsidRDefault="00B53F71" w:rsidP="00B53F71">
      <w:pPr>
        <w:rPr>
          <w:ins w:id="485" w:author="Nijat Mursali" w:date="2018-10-30T19:24:00Z"/>
        </w:rPr>
      </w:pPr>
      <w:r w:rsidRPr="00231CEE">
        <w:rPr>
          <w:b/>
          <w:bCs/>
          <w:color w:val="FF0000"/>
        </w:rPr>
        <w:lastRenderedPageBreak/>
        <w:t>Bonus:</w:t>
      </w:r>
      <w:r>
        <w:t xml:space="preserve"> Get extra </w:t>
      </w:r>
      <w:r>
        <w:rPr>
          <w:b/>
          <w:bCs/>
        </w:rPr>
        <w:t>10</w:t>
      </w:r>
      <w:r w:rsidRPr="006619D3">
        <w:rPr>
          <w:b/>
          <w:bCs/>
        </w:rPr>
        <w:t>%</w:t>
      </w:r>
      <w:r>
        <w:t xml:space="preserve"> points for including Interaction Matrices</w:t>
      </w:r>
      <w:ins w:id="486" w:author="Araz Yusubov" w:date="2018-09-18T19:51:00Z">
        <w:r w:rsidR="00BD3341">
          <w:rPr>
            <w:rStyle w:val="FootnoteReference"/>
          </w:rPr>
          <w:footnoteReference w:id="2"/>
        </w:r>
      </w:ins>
      <w:r>
        <w:t xml:space="preserve"> and/or Class Diagrams.&gt;</w:t>
      </w:r>
    </w:p>
    <w:p w:rsidR="007A4CA4" w:rsidRDefault="00010166" w:rsidP="00B53F71">
      <w:pPr>
        <w:rPr>
          <w:ins w:id="499" w:author="Nijat Mursali" w:date="2018-10-30T19:24:00Z"/>
        </w:rPr>
      </w:pPr>
      <w:r>
        <w:rPr>
          <w:noProof/>
        </w:rPr>
        <w:pict>
          <v:rect id="_x0000_s1036" style="position:absolute;margin-left:187.3pt;margin-top:6.95pt;width:109.35pt;height:106.4pt;z-index:2">
            <v:textbox>
              <w:txbxContent>
                <w:p w:rsidR="006563C2" w:rsidRDefault="006563C2" w:rsidP="006563C2">
                  <w:pPr>
                    <w:jc w:val="center"/>
                    <w:rPr>
                      <w:ins w:id="500" w:author="Nijat Mursali" w:date="2018-10-30T19:28:00Z"/>
                    </w:rPr>
                  </w:pPr>
                  <w:ins w:id="501" w:author="Nijat Mursali" w:date="2018-10-30T19:28:00Z">
                    <w:r>
                      <w:t>Game</w:t>
                    </w:r>
                  </w:ins>
                </w:p>
                <w:p w:rsidR="006563C2" w:rsidRDefault="004D2699" w:rsidP="004D2699">
                  <w:pPr>
                    <w:rPr>
                      <w:ins w:id="502" w:author="Nijat Mursali" w:date="2018-11-07T20:13:00Z"/>
                    </w:rPr>
                  </w:pPr>
                  <w:ins w:id="503" w:author="Nijat Mursali" w:date="2018-11-07T20:13:00Z">
                    <w:r>
                      <w:t>-</w:t>
                    </w:r>
                  </w:ins>
                  <w:ins w:id="504" w:author="Nijat Mursali" w:date="2018-11-14T16:53:00Z">
                    <w:r w:rsidR="0060119B">
                      <w:t>Sprite</w:t>
                    </w:r>
                  </w:ins>
                </w:p>
                <w:p w:rsidR="00C109CD" w:rsidRDefault="00C109CD" w:rsidP="006563C2">
                  <w:pPr>
                    <w:jc w:val="both"/>
                    <w:rPr>
                      <w:ins w:id="505" w:author="Nijat Mursali" w:date="2018-11-14T16:53:00Z"/>
                    </w:rPr>
                  </w:pPr>
                </w:p>
                <w:p w:rsidR="00C109CD" w:rsidRDefault="00C109CD" w:rsidP="006563C2">
                  <w:pPr>
                    <w:jc w:val="both"/>
                    <w:rPr>
                      <w:ins w:id="506" w:author="Nijat Mursali" w:date="2018-11-14T16:53:00Z"/>
                    </w:rPr>
                  </w:pPr>
                </w:p>
                <w:p w:rsidR="00C109CD" w:rsidRDefault="00C109CD" w:rsidP="006563C2">
                  <w:pPr>
                    <w:jc w:val="both"/>
                    <w:rPr>
                      <w:ins w:id="507" w:author="Nijat Mursali" w:date="2018-11-14T16:53:00Z"/>
                    </w:rPr>
                  </w:pPr>
                </w:p>
                <w:p w:rsidR="00C109CD" w:rsidRDefault="00C109CD" w:rsidP="006563C2">
                  <w:pPr>
                    <w:jc w:val="both"/>
                    <w:rPr>
                      <w:ins w:id="508" w:author="Nijat Mursali" w:date="2018-11-14T16:53:00Z"/>
                    </w:rPr>
                  </w:pPr>
                </w:p>
                <w:p w:rsidR="00EB7D45" w:rsidRDefault="00010166" w:rsidP="006563C2">
                  <w:pPr>
                    <w:jc w:val="both"/>
                  </w:pPr>
                  <w:ins w:id="509" w:author="Nijat Mursali" w:date="2018-11-07T20:13:00Z">
                    <w:r>
                      <w:t>+</w:t>
                    </w:r>
                    <w:proofErr w:type="spellStart"/>
                    <w:proofErr w:type="gramStart"/>
                    <w:r w:rsidR="00EB7D45">
                      <w:t>AudioSource</w:t>
                    </w:r>
                    <w:proofErr w:type="spellEnd"/>
                    <w:r w:rsidR="00EB7D45">
                      <w:t>(</w:t>
                    </w:r>
                    <w:proofErr w:type="gramEnd"/>
                    <w:r w:rsidR="00EB7D45">
                      <w:t>)</w:t>
                    </w:r>
                  </w:ins>
                </w:p>
              </w:txbxContent>
            </v:textbox>
          </v:rect>
        </w:pict>
      </w:r>
      <w:ins w:id="510" w:author="Nijat Mursali" w:date="2018-10-30T19:29:00Z">
        <w:r w:rsidR="00136990">
          <w:rPr>
            <w:noProof/>
          </w:rPr>
          <w:pict>
            <v:rect id="_x0000_s1038" style="position:absolute;margin-left:376.5pt;margin-top:2.3pt;width:105.1pt;height:122.7pt;z-index:4">
              <v:textbox>
                <w:txbxContent>
                  <w:p w:rsidR="006563C2" w:rsidRDefault="006563C2" w:rsidP="006563C2">
                    <w:pPr>
                      <w:jc w:val="center"/>
                      <w:rPr>
                        <w:ins w:id="511" w:author="Nijat Mursali" w:date="2018-10-30T19:29:00Z"/>
                      </w:rPr>
                    </w:pPr>
                    <w:ins w:id="512" w:author="Nijat Mursali" w:date="2018-10-30T19:30:00Z">
                      <w:r>
                        <w:t>Main Menu</w:t>
                      </w:r>
                    </w:ins>
                  </w:p>
                  <w:p w:rsidR="006563C2" w:rsidRDefault="006563C2" w:rsidP="006563C2">
                    <w:pPr>
                      <w:jc w:val="both"/>
                      <w:rPr>
                        <w:ins w:id="513" w:author="Nijat Mursali" w:date="2018-10-30T19:34:00Z"/>
                      </w:rPr>
                    </w:pPr>
                    <w:ins w:id="514" w:author="Nijat Mursali" w:date="2018-10-30T19:29:00Z">
                      <w:r>
                        <w:t>-</w:t>
                      </w:r>
                    </w:ins>
                    <w:ins w:id="515" w:author="Nijat Mursali" w:date="2018-11-14T17:05:00Z">
                      <w:r w:rsidR="00B11C90">
                        <w:t>Sprite</w:t>
                      </w:r>
                    </w:ins>
                  </w:p>
                  <w:p w:rsidR="006563C2" w:rsidRDefault="006563C2" w:rsidP="006563C2">
                    <w:pPr>
                      <w:jc w:val="both"/>
                      <w:rPr>
                        <w:ins w:id="516" w:author="Nijat Mursali" w:date="2018-10-30T19:34:00Z"/>
                      </w:rPr>
                    </w:pPr>
                  </w:p>
                  <w:p w:rsidR="006563C2" w:rsidRDefault="006563C2" w:rsidP="006563C2">
                    <w:pPr>
                      <w:jc w:val="both"/>
                      <w:rPr>
                        <w:ins w:id="517" w:author="Nijat Mursali" w:date="2018-11-14T17:05:00Z"/>
                      </w:rPr>
                    </w:pPr>
                  </w:p>
                  <w:p w:rsidR="00E66C3A" w:rsidRDefault="00E66C3A" w:rsidP="006563C2">
                    <w:pPr>
                      <w:jc w:val="both"/>
                      <w:rPr>
                        <w:ins w:id="518" w:author="Nijat Mursali" w:date="2018-10-30T19:34:00Z"/>
                      </w:rPr>
                    </w:pPr>
                  </w:p>
                  <w:p w:rsidR="006563C2" w:rsidRDefault="006563C2" w:rsidP="006563C2">
                    <w:pPr>
                      <w:jc w:val="both"/>
                      <w:rPr>
                        <w:ins w:id="519" w:author="Nijat Mursali" w:date="2018-10-30T19:34:00Z"/>
                      </w:rPr>
                    </w:pPr>
                    <w:ins w:id="520" w:author="Nijat Mursali" w:date="2018-10-30T19:34:00Z">
                      <w:r>
                        <w:t>+</w:t>
                      </w:r>
                      <w:proofErr w:type="spellStart"/>
                      <w:proofErr w:type="gramStart"/>
                      <w:r>
                        <w:t>PlayGame</w:t>
                      </w:r>
                      <w:proofErr w:type="spellEnd"/>
                      <w:r>
                        <w:t>(</w:t>
                      </w:r>
                      <w:proofErr w:type="gramEnd"/>
                      <w:r>
                        <w:t>)</w:t>
                      </w:r>
                    </w:ins>
                  </w:p>
                  <w:p w:rsidR="006563C2" w:rsidRDefault="006563C2" w:rsidP="006563C2">
                    <w:pPr>
                      <w:jc w:val="both"/>
                      <w:rPr>
                        <w:ins w:id="521" w:author="Nijat Mursali" w:date="2018-10-30T19:34:00Z"/>
                      </w:rPr>
                    </w:pPr>
                    <w:ins w:id="522" w:author="Nijat Mursali" w:date="2018-10-30T19:34:00Z">
                      <w:r>
                        <w:t>+</w:t>
                      </w:r>
                      <w:proofErr w:type="gramStart"/>
                      <w:r>
                        <w:t>Options(</w:t>
                      </w:r>
                      <w:proofErr w:type="gramEnd"/>
                      <w:r>
                        <w:t>)</w:t>
                      </w:r>
                    </w:ins>
                  </w:p>
                  <w:p w:rsidR="006563C2" w:rsidRDefault="006563C2" w:rsidP="006563C2">
                    <w:pPr>
                      <w:jc w:val="both"/>
                      <w:rPr>
                        <w:ins w:id="523" w:author="Nijat Mursali" w:date="2018-10-30T19:34:00Z"/>
                      </w:rPr>
                    </w:pPr>
                    <w:ins w:id="524" w:author="Nijat Mursali" w:date="2018-10-30T19:34:00Z">
                      <w:r>
                        <w:t>+</w:t>
                      </w:r>
                      <w:proofErr w:type="gramStart"/>
                      <w:r>
                        <w:t>Quit(</w:t>
                      </w:r>
                      <w:proofErr w:type="gramEnd"/>
                      <w:r>
                        <w:t>)</w:t>
                      </w:r>
                    </w:ins>
                  </w:p>
                  <w:p w:rsidR="006563C2" w:rsidRDefault="006563C2" w:rsidP="006563C2">
                    <w:pPr>
                      <w:jc w:val="both"/>
                      <w:pPrChange w:id="525" w:author="Nijat Mursali" w:date="2018-10-30T19:29:00Z">
                        <w:pPr/>
                      </w:pPrChange>
                    </w:pPr>
                  </w:p>
                </w:txbxContent>
              </v:textbox>
            </v:rect>
          </w:pict>
        </w:r>
      </w:ins>
      <w:r w:rsidR="006563C2">
        <w:rPr>
          <w:noProof/>
        </w:rPr>
        <w:pict>
          <v:rect id="_x0000_s1037" style="position:absolute;margin-left:25.9pt;margin-top:8.75pt;width:105.1pt;height:106.65pt;z-index:3">
            <v:textbox>
              <w:txbxContent>
                <w:p w:rsidR="006563C2" w:rsidRDefault="006563C2" w:rsidP="006563C2">
                  <w:pPr>
                    <w:jc w:val="center"/>
                    <w:rPr>
                      <w:ins w:id="526" w:author="Nijat Mursali" w:date="2018-10-30T19:29:00Z"/>
                    </w:rPr>
                  </w:pPr>
                  <w:ins w:id="527" w:author="Nijat Mursali" w:date="2018-10-30T19:29:00Z">
                    <w:r>
                      <w:t>Splash Menu</w:t>
                    </w:r>
                  </w:ins>
                </w:p>
                <w:p w:rsidR="00803969" w:rsidRDefault="00BF41F4" w:rsidP="006563C2">
                  <w:pPr>
                    <w:jc w:val="both"/>
                    <w:rPr>
                      <w:ins w:id="528" w:author="Nijat Mursali" w:date="2018-11-14T16:53:00Z"/>
                    </w:rPr>
                  </w:pPr>
                  <w:ins w:id="529" w:author="Nijat Mursali" w:date="2018-11-14T17:05:00Z">
                    <w:r>
                      <w:t>-Sprite</w:t>
                    </w:r>
                  </w:ins>
                </w:p>
                <w:p w:rsidR="00803969" w:rsidRDefault="00803969" w:rsidP="006563C2">
                  <w:pPr>
                    <w:jc w:val="both"/>
                    <w:rPr>
                      <w:ins w:id="530" w:author="Nijat Mursali" w:date="2018-11-14T16:53:00Z"/>
                    </w:rPr>
                  </w:pPr>
                </w:p>
                <w:p w:rsidR="00803969" w:rsidRDefault="00803969" w:rsidP="006563C2">
                  <w:pPr>
                    <w:jc w:val="both"/>
                    <w:rPr>
                      <w:ins w:id="531" w:author="Nijat Mursali" w:date="2018-11-14T16:53:00Z"/>
                    </w:rPr>
                  </w:pPr>
                </w:p>
                <w:p w:rsidR="00803969" w:rsidRDefault="00803969" w:rsidP="006563C2">
                  <w:pPr>
                    <w:jc w:val="both"/>
                    <w:rPr>
                      <w:ins w:id="532" w:author="Nijat Mursali" w:date="2018-11-14T16:53:00Z"/>
                    </w:rPr>
                  </w:pPr>
                </w:p>
                <w:p w:rsidR="00204F5E" w:rsidRDefault="00204F5E" w:rsidP="006563C2">
                  <w:pPr>
                    <w:jc w:val="both"/>
                    <w:rPr>
                      <w:ins w:id="533" w:author="Nijat Mursali" w:date="2018-10-30T22:50:00Z"/>
                    </w:rPr>
                  </w:pPr>
                  <w:ins w:id="534" w:author="Nijat Mursali" w:date="2018-10-30T22:50:00Z">
                    <w:r>
                      <w:t>+</w:t>
                    </w:r>
                    <w:proofErr w:type="spellStart"/>
                    <w:proofErr w:type="gramStart"/>
                    <w:r>
                      <w:t>FadeIn</w:t>
                    </w:r>
                    <w:proofErr w:type="spellEnd"/>
                    <w:r>
                      <w:t>(</w:t>
                    </w:r>
                    <w:proofErr w:type="gramEnd"/>
                    <w:r>
                      <w:t>)</w:t>
                    </w:r>
                  </w:ins>
                </w:p>
                <w:p w:rsidR="00204F5E" w:rsidRDefault="00204F5E" w:rsidP="006563C2">
                  <w:pPr>
                    <w:jc w:val="both"/>
                    <w:pPrChange w:id="535" w:author="Nijat Mursali" w:date="2018-10-30T19:29:00Z">
                      <w:pPr/>
                    </w:pPrChange>
                  </w:pPr>
                  <w:ins w:id="536" w:author="Nijat Mursali" w:date="2018-10-30T22:50:00Z">
                    <w:r>
                      <w:t>+</w:t>
                    </w:r>
                    <w:proofErr w:type="spellStart"/>
                    <w:proofErr w:type="gramStart"/>
                    <w:r>
                      <w:t>FadeOut</w:t>
                    </w:r>
                    <w:proofErr w:type="spellEnd"/>
                    <w:r>
                      <w:t>(</w:t>
                    </w:r>
                    <w:proofErr w:type="gramEnd"/>
                    <w:r>
                      <w:t>)</w:t>
                    </w:r>
                  </w:ins>
                </w:p>
              </w:txbxContent>
            </v:textbox>
          </v:rect>
        </w:pict>
      </w:r>
    </w:p>
    <w:p w:rsidR="007A4CA4" w:rsidRDefault="006563C2" w:rsidP="00B53F71">
      <w:pPr>
        <w:rPr>
          <w:ins w:id="537" w:author="Nijat Mursali" w:date="2018-10-30T19:15:00Z"/>
        </w:rPr>
      </w:pPr>
      <w:del w:id="538" w:author="Nijat Mursali" w:date="2018-10-30T19:26:00Z">
        <w:r w:rsidDel="006563C2">
          <w:rPr>
            <w:noProof/>
          </w:rPr>
          <w:pict>
            <v:shapetype id="_x0000_t112" coordsize="21600,21600" o:spt="112" path="m,l,21600r21600,l21600,xem2610,nfl2610,21600em18990,nfl18990,21600e">
              <v:stroke joinstyle="miter"/>
              <v:path o:extrusionok="f" gradientshapeok="t" o:connecttype="rect" textboxrect="2610,0,18990,21600"/>
            </v:shapetype>
            <v:shape id="_x0000_s1034" type="#_x0000_t112" style="position:absolute;margin-left:88.25pt;margin-top:-10.6pt;width:121.65pt;height:151.3pt;rotation:-90;z-index:1"/>
          </w:pict>
        </w:r>
      </w:del>
    </w:p>
    <w:p w:rsidR="00BC4770" w:rsidRDefault="0040218C" w:rsidP="00B53F71">
      <w:pPr>
        <w:rPr>
          <w:ins w:id="539" w:author="Nijat Mursali" w:date="2018-10-30T19:15:00Z"/>
        </w:rPr>
      </w:pPr>
      <w:del w:id="540" w:author="Nijat Mursali" w:date="2018-10-30T19:24:00Z">
        <w:r w:rsidDel="007A4CA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25pt;height:289.5pt">
              <v:imagedata croptop="-65520f" cropbottom="65520f"/>
            </v:shape>
          </w:pict>
        </w:r>
      </w:del>
    </w:p>
    <w:p w:rsidR="00BC4770" w:rsidRDefault="00BC4770" w:rsidP="00B53F71">
      <w:pPr>
        <w:rPr>
          <w:ins w:id="541" w:author="Nijat Mursali" w:date="2018-10-30T19:28:00Z"/>
        </w:rPr>
      </w:pPr>
    </w:p>
    <w:p w:rsidR="006563C2" w:rsidRDefault="00A05BE3" w:rsidP="00B53F71">
      <w:pPr>
        <w:rPr>
          <w:ins w:id="542" w:author="Nijat Mursali" w:date="2018-10-30T19:28:00Z"/>
        </w:rPr>
      </w:pPr>
      <w:r>
        <w:rPr>
          <w:noProof/>
        </w:rPr>
        <w:pict>
          <v:shapetype id="_x0000_t32" coordsize="21600,21600" o:spt="32" o:oned="t" path="m,l21600,21600e" filled="f">
            <v:path arrowok="t" fillok="f" o:connecttype="none"/>
            <o:lock v:ext="edit" shapetype="t"/>
          </v:shapetype>
          <v:shape id="_x0000_s1048" type="#_x0000_t32" style="position:absolute;margin-left:130.3pt;margin-top:.6pt;width:56pt;height:8pt;flip:y;z-index:13" o:connectortype="straight">
            <v:stroke endarrow="block"/>
          </v:shape>
        </w:pict>
      </w:r>
      <w:r>
        <w:rPr>
          <w:noProof/>
        </w:rPr>
        <w:pict>
          <v:shape id="_x0000_s1047" type="#_x0000_t32" style="position:absolute;margin-left:296.65pt;margin-top:7.1pt;width:79.85pt;height:2pt;flip:x y;z-index:12" o:connectortype="straight">
            <v:stroke endarrow="block"/>
          </v:shape>
        </w:pict>
      </w:r>
    </w:p>
    <w:p w:rsidR="006563C2" w:rsidRDefault="00E66C3A" w:rsidP="00B53F71">
      <w:pPr>
        <w:rPr>
          <w:ins w:id="543" w:author="Nijat Mursali" w:date="2018-10-30T19:28:00Z"/>
        </w:rPr>
      </w:pPr>
      <w:ins w:id="544" w:author="Nijat Mursali" w:date="2018-11-14T17:05:00Z">
        <w:r>
          <w:rPr>
            <w:noProof/>
          </w:rPr>
          <w:pict>
            <v:shape id="_x0000_s1057" type="#_x0000_t32" style="position:absolute;margin-left:375.65pt;margin-top:5.95pt;width:104.65pt;height:0;z-index:22" o:connectortype="straight"/>
          </w:pict>
        </w:r>
      </w:ins>
      <w:r w:rsidR="00803969">
        <w:rPr>
          <w:noProof/>
        </w:rPr>
        <w:pict>
          <v:shape id="_x0000_s1056" type="#_x0000_t32" style="position:absolute;margin-left:26.95pt;margin-top:12.25pt;width:104.65pt;height:0;z-index:21" o:connectortype="straight"/>
        </w:pict>
      </w:r>
    </w:p>
    <w:p w:rsidR="006563C2" w:rsidRDefault="00E66C3A" w:rsidP="00B53F71">
      <w:pPr>
        <w:rPr>
          <w:ins w:id="545" w:author="Nijat Mursali" w:date="2018-10-30T19:28:00Z"/>
        </w:rPr>
      </w:pPr>
      <w:ins w:id="546" w:author="Nijat Mursali" w:date="2018-11-14T17:05:00Z">
        <w:r>
          <w:rPr>
            <w:noProof/>
          </w:rPr>
          <w:pict>
            <v:shape id="_x0000_s1058" type="#_x0000_t32" style="position:absolute;margin-left:187.9pt;margin-top:8pt;width:104.65pt;height:0;z-index:23" o:connectortype="straight"/>
          </w:pict>
        </w:r>
      </w:ins>
    </w:p>
    <w:p w:rsidR="006563C2" w:rsidRDefault="00A05BE3" w:rsidP="00B53F71">
      <w:pPr>
        <w:rPr>
          <w:ins w:id="547" w:author="Nijat Mursali" w:date="2018-10-30T19:28:00Z"/>
        </w:rPr>
      </w:pPr>
      <w:r>
        <w:rPr>
          <w:noProof/>
        </w:rPr>
        <w:pict>
          <v:shape id="_x0000_s1052" type="#_x0000_t32" style="position:absolute;margin-left:270.8pt;margin-top:13.9pt;width:105.7pt;height:40pt;flip:x y;z-index:17" o:connectortype="straight">
            <v:stroke endarrow="block"/>
          </v:shape>
        </w:pict>
      </w:r>
      <w:ins w:id="548" w:author="Nijat Mursali" w:date="2018-11-07T20:11:00Z">
        <w:r>
          <w:rPr>
            <w:noProof/>
          </w:rPr>
          <w:pict>
            <v:shape id="_x0000_s1050" type="#_x0000_t32" style="position:absolute;margin-left:235.8pt;margin-top:13.4pt;width:11pt;height:40pt;rotation:-180;z-index:15" o:connectortype="straight">
              <v:stroke endarrow="block"/>
            </v:shape>
          </w:pict>
        </w:r>
      </w:ins>
      <w:del w:id="549" w:author="Nijat Mursali" w:date="2018-11-07T20:11:00Z">
        <w:r w:rsidDel="00A05BE3">
          <w:rPr>
            <w:noProof/>
          </w:rPr>
          <w:pict>
            <v:shape id="_x0000_s1051" type="#_x0000_t32" style="position:absolute;margin-left:221.3pt;margin-top:27.9pt;width:40pt;height:11pt;rotation:-90;z-index:16" o:connectortype="straight">
              <v:stroke endarrow="block"/>
            </v:shape>
          </w:pict>
        </w:r>
      </w:del>
    </w:p>
    <w:p w:rsidR="006563C2" w:rsidRDefault="00A05BE3" w:rsidP="00B53F71">
      <w:pPr>
        <w:rPr>
          <w:ins w:id="550" w:author="Nijat Mursali" w:date="2018-10-30T19:28:00Z"/>
        </w:rPr>
      </w:pPr>
      <w:r>
        <w:rPr>
          <w:noProof/>
        </w:rPr>
        <w:pict>
          <v:shape id="_x0000_s1049" type="#_x0000_t32" style="position:absolute;margin-left:115.3pt;margin-top:.8pt;width:101.5pt;height:35.5pt;flip:y;z-index:14" o:connectortype="straight">
            <v:stroke endarrow="block"/>
          </v:shape>
        </w:pict>
      </w:r>
      <w:del w:id="551" w:author="Nijat Mursali" w:date="2018-10-30T23:01:00Z">
        <w:r w:rsidR="006563C2" w:rsidDel="00136990">
          <w:rPr>
            <w:noProof/>
          </w:rPr>
          <w:pict>
            <v:shape id="_x0000_s1041" type="#_x0000_t32" style="position:absolute;margin-left:361.05pt;margin-top:3.9pt;width:31.25pt;height:28.85pt;flip:y;z-index:6" o:connectortype="straight">
              <v:stroke endarrow="block"/>
            </v:shape>
          </w:pict>
        </w:r>
      </w:del>
    </w:p>
    <w:p w:rsidR="006563C2" w:rsidRDefault="006563C2" w:rsidP="00B53F71">
      <w:pPr>
        <w:rPr>
          <w:ins w:id="552" w:author="Nijat Mursali" w:date="2018-10-30T19:28:00Z"/>
        </w:rPr>
      </w:pPr>
    </w:p>
    <w:p w:rsidR="006563C2" w:rsidRDefault="00A05BE3" w:rsidP="00B53F71">
      <w:pPr>
        <w:rPr>
          <w:ins w:id="553" w:author="Nijat Mursali" w:date="2018-10-30T19:28:00Z"/>
        </w:rPr>
      </w:pPr>
      <w:ins w:id="554" w:author="Nijat Mursali" w:date="2018-10-30T23:01:00Z">
        <w:r>
          <w:rPr>
            <w:noProof/>
          </w:rPr>
          <w:pict>
            <v:rect id="_x0000_s1043" style="position:absolute;margin-left:328.55pt;margin-top:12.6pt;width:120.45pt;height:68.45pt;z-index:8">
              <v:textbox>
                <w:txbxContent>
                  <w:p w:rsidR="00136990" w:rsidRDefault="00136990" w:rsidP="00136990">
                    <w:pPr>
                      <w:jc w:val="center"/>
                      <w:rPr>
                        <w:ins w:id="555" w:author="Nijat Mursali" w:date="2018-10-30T19:29:00Z"/>
                      </w:rPr>
                    </w:pPr>
                    <w:proofErr w:type="spellStart"/>
                    <w:ins w:id="556" w:author="Nijat Mursali" w:date="2018-10-30T23:01:00Z">
                      <w:r>
                        <w:t>GlobalE</w:t>
                      </w:r>
                    </w:ins>
                    <w:ins w:id="557" w:author="Nijat Mursali" w:date="2018-10-30T23:02:00Z">
                      <w:r>
                        <w:t>lements</w:t>
                      </w:r>
                    </w:ins>
                    <w:proofErr w:type="spellEnd"/>
                  </w:p>
                  <w:p w:rsidR="00136990" w:rsidRDefault="00136990" w:rsidP="00136990">
                    <w:pPr>
                      <w:jc w:val="both"/>
                      <w:rPr>
                        <w:ins w:id="558" w:author="Nijat Mursali" w:date="2018-10-30T22:58:00Z"/>
                      </w:rPr>
                    </w:pPr>
                    <w:ins w:id="559" w:author="Nijat Mursali" w:date="2018-10-30T19:29:00Z">
                      <w:r>
                        <w:t>-</w:t>
                      </w:r>
                    </w:ins>
                    <w:ins w:id="560" w:author="Nijat Mursali" w:date="2018-11-07T18:21:00Z">
                      <w:r w:rsidR="00A64336">
                        <w:t>Sprite</w:t>
                      </w:r>
                    </w:ins>
                  </w:p>
                  <w:p w:rsidR="00E66C3A" w:rsidRDefault="009B38E3" w:rsidP="00136990">
                    <w:pPr>
                      <w:jc w:val="both"/>
                      <w:rPr>
                        <w:ins w:id="561" w:author="Nijat Mursali" w:date="2018-10-30T22:58:00Z"/>
                      </w:rPr>
                    </w:pPr>
                    <w:ins w:id="562" w:author="Nijat Mursali" w:date="2018-11-14T16:52:00Z">
                      <w:r>
                        <w:t xml:space="preserve">-Lights </w:t>
                      </w:r>
                    </w:ins>
                  </w:p>
                  <w:p w:rsidR="00136990" w:rsidRDefault="00136990" w:rsidP="00136990">
                    <w:pPr>
                      <w:jc w:val="both"/>
                      <w:pPrChange w:id="563" w:author="Nijat Mursali" w:date="2018-10-30T19:29:00Z">
                        <w:pPr/>
                      </w:pPrChange>
                    </w:pPr>
                    <w:ins w:id="564" w:author="Nijat Mursali" w:date="2018-10-30T22:58:00Z">
                      <w:r>
                        <w:t>+</w:t>
                      </w:r>
                    </w:ins>
                    <w:proofErr w:type="spellStart"/>
                    <w:proofErr w:type="gramStart"/>
                    <w:ins w:id="565" w:author="Nijat Mursali" w:date="2018-10-30T23:02:00Z">
                      <w:r w:rsidR="0078695D">
                        <w:t>Audio</w:t>
                      </w:r>
                      <w:r w:rsidR="0066356A">
                        <w:t>Source</w:t>
                      </w:r>
                    </w:ins>
                    <w:proofErr w:type="spellEnd"/>
                    <w:ins w:id="566" w:author="Nijat Mursali" w:date="2018-10-30T22:58:00Z">
                      <w:r>
                        <w:t>(</w:t>
                      </w:r>
                      <w:proofErr w:type="gramEnd"/>
                      <w:r>
                        <w:t>)</w:t>
                      </w:r>
                    </w:ins>
                  </w:p>
                </w:txbxContent>
              </v:textbox>
            </v:rect>
          </w:pict>
        </w:r>
      </w:ins>
      <w:ins w:id="567" w:author="Nijat Mursali" w:date="2018-10-30T19:31:00Z">
        <w:r>
          <w:rPr>
            <w:noProof/>
          </w:rPr>
          <w:pict>
            <v:rect id="_x0000_s1042" style="position:absolute;margin-left:186.3pt;margin-top:12.6pt;width:120.45pt;height:68.45pt;z-index:7">
              <v:textbox>
                <w:txbxContent>
                  <w:p w:rsidR="006563C2" w:rsidRDefault="006563C2" w:rsidP="006563C2">
                    <w:pPr>
                      <w:jc w:val="center"/>
                      <w:rPr>
                        <w:ins w:id="568" w:author="Nijat Mursali" w:date="2018-10-30T19:29:00Z"/>
                      </w:rPr>
                    </w:pPr>
                    <w:ins w:id="569" w:author="Nijat Mursali" w:date="2018-10-30T19:31:00Z">
                      <w:r>
                        <w:t>AI</w:t>
                      </w:r>
                    </w:ins>
                  </w:p>
                  <w:p w:rsidR="006563C2" w:rsidRDefault="006563C2" w:rsidP="006563C2">
                    <w:pPr>
                      <w:jc w:val="both"/>
                      <w:rPr>
                        <w:ins w:id="570" w:author="Nijat Mursali" w:date="2018-10-30T22:58:00Z"/>
                      </w:rPr>
                    </w:pPr>
                    <w:ins w:id="571" w:author="Nijat Mursali" w:date="2018-10-30T19:29:00Z">
                      <w:r>
                        <w:t>-</w:t>
                      </w:r>
                    </w:ins>
                    <w:ins w:id="572" w:author="Nijat Mursali" w:date="2018-11-07T18:21:00Z">
                      <w:r w:rsidR="006A2466">
                        <w:t xml:space="preserve">Sprite </w:t>
                      </w:r>
                    </w:ins>
                  </w:p>
                  <w:p w:rsidR="00136990" w:rsidRDefault="00136990" w:rsidP="006563C2">
                    <w:pPr>
                      <w:jc w:val="both"/>
                      <w:rPr>
                        <w:ins w:id="573" w:author="Nijat Mursali" w:date="2018-10-30T22:58:00Z"/>
                      </w:rPr>
                    </w:pPr>
                  </w:p>
                  <w:p w:rsidR="00136990" w:rsidRDefault="00136990" w:rsidP="006563C2">
                    <w:pPr>
                      <w:jc w:val="both"/>
                      <w:pPrChange w:id="574" w:author="Nijat Mursali" w:date="2018-10-30T19:29:00Z">
                        <w:pPr/>
                      </w:pPrChange>
                    </w:pPr>
                    <w:ins w:id="575" w:author="Nijat Mursali" w:date="2018-10-30T22:58:00Z">
                      <w:r>
                        <w:t>+</w:t>
                      </w:r>
                      <w:proofErr w:type="spellStart"/>
                      <w:proofErr w:type="gramStart"/>
                      <w:r>
                        <w:t>OnCollisionEnter</w:t>
                      </w:r>
                      <w:proofErr w:type="spellEnd"/>
                      <w:r>
                        <w:t>(</w:t>
                      </w:r>
                      <w:proofErr w:type="gramEnd"/>
                      <w:r>
                        <w:t>)</w:t>
                      </w:r>
                    </w:ins>
                  </w:p>
                </w:txbxContent>
              </v:textbox>
            </v:rect>
          </w:pict>
        </w:r>
        <w:r>
          <w:rPr>
            <w:noProof/>
          </w:rPr>
          <w:pict>
            <v:rect id="_x0000_s1040" style="position:absolute;margin-left:56.15pt;margin-top:10.65pt;width:105.1pt;height:92.2pt;z-index:5">
              <v:textbox>
                <w:txbxContent>
                  <w:p w:rsidR="006563C2" w:rsidRDefault="006563C2" w:rsidP="006563C2">
                    <w:pPr>
                      <w:jc w:val="center"/>
                      <w:rPr>
                        <w:ins w:id="576" w:author="Nijat Mursali" w:date="2018-10-30T19:29:00Z"/>
                      </w:rPr>
                    </w:pPr>
                    <w:ins w:id="577" w:author="Nijat Mursali" w:date="2018-10-30T19:31:00Z">
                      <w:r>
                        <w:t>Player</w:t>
                      </w:r>
                    </w:ins>
                  </w:p>
                  <w:p w:rsidR="00EB30B3" w:rsidRDefault="006563C2" w:rsidP="006563C2">
                    <w:pPr>
                      <w:jc w:val="both"/>
                      <w:rPr>
                        <w:ins w:id="578" w:author="Nijat Mursali" w:date="2018-10-30T22:58:00Z"/>
                      </w:rPr>
                    </w:pPr>
                    <w:ins w:id="579" w:author="Nijat Mursali" w:date="2018-10-30T19:29:00Z">
                      <w:r>
                        <w:t>-</w:t>
                      </w:r>
                    </w:ins>
                    <w:ins w:id="580" w:author="Nijat Mursali" w:date="2018-11-07T18:21:00Z">
                      <w:r w:rsidR="00EB30B3">
                        <w:t>Sprite</w:t>
                      </w:r>
                    </w:ins>
                  </w:p>
                  <w:p w:rsidR="00FA6B1D" w:rsidRDefault="00FA6B1D" w:rsidP="006563C2">
                    <w:pPr>
                      <w:jc w:val="both"/>
                      <w:rPr>
                        <w:ins w:id="581" w:author="Nijat Mursali" w:date="2018-10-30T22:58:00Z"/>
                      </w:rPr>
                    </w:pPr>
                  </w:p>
                  <w:p w:rsidR="003F71B6" w:rsidRDefault="00EB30B3" w:rsidP="006563C2">
                    <w:pPr>
                      <w:jc w:val="both"/>
                      <w:rPr>
                        <w:ins w:id="582" w:author="Nijat Mursali" w:date="2018-10-30T22:58:00Z"/>
                      </w:rPr>
                    </w:pPr>
                    <w:ins w:id="583" w:author="Nijat Mursali" w:date="2018-11-07T18:22:00Z">
                      <w:r>
                        <w:t>+</w:t>
                      </w:r>
                      <w:proofErr w:type="gramStart"/>
                      <w:r>
                        <w:t>Lights(</w:t>
                      </w:r>
                      <w:proofErr w:type="gramEnd"/>
                      <w:r>
                        <w:t>)</w:t>
                      </w:r>
                    </w:ins>
                  </w:p>
                  <w:p w:rsidR="003F71B6" w:rsidRDefault="003F71B6" w:rsidP="006563C2">
                    <w:pPr>
                      <w:jc w:val="both"/>
                      <w:rPr>
                        <w:ins w:id="584" w:author="Nijat Mursali" w:date="2018-10-30T22:58:00Z"/>
                      </w:rPr>
                    </w:pPr>
                    <w:ins w:id="585" w:author="Nijat Mursali" w:date="2018-10-30T22:58:00Z">
                      <w:r>
                        <w:t>+</w:t>
                      </w:r>
                      <w:proofErr w:type="gramStart"/>
                      <w:r>
                        <w:t>Move(</w:t>
                      </w:r>
                      <w:proofErr w:type="gramEnd"/>
                      <w:r>
                        <w:t>)</w:t>
                      </w:r>
                    </w:ins>
                  </w:p>
                  <w:p w:rsidR="003F71B6" w:rsidRDefault="003F71B6" w:rsidP="006563C2">
                    <w:pPr>
                      <w:jc w:val="both"/>
                      <w:pPrChange w:id="586" w:author="Nijat Mursali" w:date="2018-10-30T19:29:00Z">
                        <w:pPr/>
                      </w:pPrChange>
                    </w:pPr>
                    <w:ins w:id="587" w:author="Nijat Mursali" w:date="2018-10-30T22:58:00Z">
                      <w:r>
                        <w:t>+</w:t>
                      </w:r>
                    </w:ins>
                    <w:proofErr w:type="gramStart"/>
                    <w:ins w:id="588" w:author="Nijat Mursali" w:date="2018-11-07T18:21:00Z">
                      <w:r w:rsidR="00EB30B3">
                        <w:t>Siren</w:t>
                      </w:r>
                    </w:ins>
                    <w:ins w:id="589" w:author="Nijat Mursali" w:date="2018-11-07T18:22:00Z">
                      <w:r w:rsidR="00EB30B3">
                        <w:t>(</w:t>
                      </w:r>
                      <w:proofErr w:type="gramEnd"/>
                      <w:r w:rsidR="00EB30B3">
                        <w:t>)</w:t>
                      </w:r>
                    </w:ins>
                  </w:p>
                </w:txbxContent>
              </v:textbox>
            </v:rect>
          </w:pict>
        </w:r>
      </w:ins>
    </w:p>
    <w:p w:rsidR="006563C2" w:rsidRDefault="006563C2" w:rsidP="00B53F71">
      <w:pPr>
        <w:rPr>
          <w:ins w:id="590" w:author="Nijat Mursali" w:date="2018-10-30T19:28:00Z"/>
        </w:rPr>
      </w:pPr>
    </w:p>
    <w:p w:rsidR="006563C2" w:rsidRDefault="006563C2" w:rsidP="00B53F71">
      <w:pPr>
        <w:rPr>
          <w:ins w:id="591" w:author="Nijat Mursali" w:date="2018-10-30T23:02:00Z"/>
        </w:rPr>
      </w:pPr>
    </w:p>
    <w:p w:rsidR="00BF0A1D" w:rsidRDefault="00E66C3A" w:rsidP="00B53F71">
      <w:pPr>
        <w:rPr>
          <w:ins w:id="592" w:author="Nijat Mursali" w:date="2018-10-30T23:02:00Z"/>
        </w:rPr>
      </w:pPr>
      <w:ins w:id="593" w:author="Nijat Mursali" w:date="2018-11-14T17:06:00Z">
        <w:r>
          <w:rPr>
            <w:noProof/>
          </w:rPr>
          <w:pict>
            <v:shape id="_x0000_s1060" type="#_x0000_t32" style="position:absolute;margin-left:187.95pt;margin-top:13.6pt;width:120.2pt;height:0;z-index:25" o:connectortype="straight"/>
          </w:pict>
        </w:r>
      </w:ins>
    </w:p>
    <w:p w:rsidR="00BF0A1D" w:rsidRDefault="00E66C3A" w:rsidP="00B53F71">
      <w:pPr>
        <w:rPr>
          <w:ins w:id="594" w:author="Nijat Mursali" w:date="2018-10-30T23:02:00Z"/>
        </w:rPr>
      </w:pPr>
      <w:ins w:id="595" w:author="Nijat Mursali" w:date="2018-11-14T17:06:00Z">
        <w:r>
          <w:rPr>
            <w:noProof/>
          </w:rPr>
          <w:pict>
            <v:shape id="_x0000_s1061" type="#_x0000_t32" style="position:absolute;margin-left:328.55pt;margin-top:.65pt;width:121.85pt;height:0;z-index:26" o:connectortype="straight"/>
          </w:pict>
        </w:r>
      </w:ins>
      <w:ins w:id="596" w:author="Nijat Mursali" w:date="2018-11-14T17:05:00Z">
        <w:r>
          <w:rPr>
            <w:noProof/>
          </w:rPr>
          <w:pict>
            <v:shape id="_x0000_s1059" type="#_x0000_t32" style="position:absolute;margin-left:56.15pt;margin-top:.65pt;width:104.65pt;height:0;z-index:24" o:connectortype="straight"/>
          </w:pict>
        </w:r>
      </w:ins>
    </w:p>
    <w:p w:rsidR="00BF0A1D" w:rsidRDefault="00A05BE3" w:rsidP="00B53F71">
      <w:pPr>
        <w:rPr>
          <w:ins w:id="597" w:author="Nijat Mursali" w:date="2018-10-30T23:02:00Z"/>
        </w:rPr>
      </w:pPr>
      <w:r>
        <w:rPr>
          <w:noProof/>
        </w:rPr>
        <w:pict>
          <v:shape id="_x0000_s1055" type="#_x0000_t32" style="position:absolute;margin-left:393.3pt;margin-top:10.7pt;width:10.5pt;height:114.65pt;flip:x y;z-index:20" o:connectortype="straight">
            <v:stroke endarrow="block"/>
          </v:shape>
        </w:pict>
      </w:r>
      <w:r>
        <w:rPr>
          <w:noProof/>
        </w:rPr>
        <w:pict>
          <v:shape id="_x0000_s1054" type="#_x0000_t32" style="position:absolute;margin-left:428.3pt;margin-top:9.85pt;width:35pt;height:19.5pt;flip:x y;z-index:19" o:connectortype="straight">
            <v:stroke endarrow="block"/>
          </v:shape>
        </w:pict>
      </w:r>
      <w:r>
        <w:rPr>
          <w:noProof/>
        </w:rPr>
        <w:pict>
          <v:shape id="_x0000_s1053" type="#_x0000_t32" style="position:absolute;margin-left:290.8pt;margin-top:12.35pt;width:48.5pt;height:29.15pt;flip:y;z-index:18" o:connectortype="straight">
            <v:stroke endarrow="block"/>
          </v:shape>
        </w:pict>
      </w:r>
    </w:p>
    <w:p w:rsidR="00BF0A1D" w:rsidRDefault="00BF0A1D" w:rsidP="00B53F71">
      <w:pPr>
        <w:rPr>
          <w:ins w:id="598" w:author="Nijat Mursali" w:date="2018-10-30T23:02:00Z"/>
        </w:rPr>
      </w:pPr>
    </w:p>
    <w:p w:rsidR="00BF0A1D" w:rsidRDefault="00A05BE3" w:rsidP="00B53F71">
      <w:pPr>
        <w:rPr>
          <w:ins w:id="599" w:author="Nijat Mursali" w:date="2018-10-30T23:02:00Z"/>
        </w:rPr>
      </w:pPr>
      <w:ins w:id="600" w:author="Nijat Mursali" w:date="2018-10-30T23:03:00Z">
        <w:r>
          <w:rPr>
            <w:noProof/>
          </w:rPr>
          <w:pict>
            <v:rect id="_x0000_s1045" style="position:absolute;margin-left:414.55pt;margin-top:2.2pt;width:120.45pt;height:68.45pt;z-index:10">
              <v:textbox>
                <w:txbxContent>
                  <w:p w:rsidR="00BF0A1D" w:rsidRDefault="00542DE6" w:rsidP="00BF0A1D">
                    <w:pPr>
                      <w:jc w:val="center"/>
                      <w:rPr>
                        <w:ins w:id="601" w:author="Nijat Mursali" w:date="2018-10-30T23:07:00Z"/>
                      </w:rPr>
                    </w:pPr>
                    <w:proofErr w:type="spellStart"/>
                    <w:ins w:id="602" w:author="Nijat Mursali" w:date="2018-10-30T23:05:00Z">
                      <w:r>
                        <w:t>StreetLights</w:t>
                      </w:r>
                    </w:ins>
                    <w:proofErr w:type="spellEnd"/>
                  </w:p>
                  <w:p w:rsidR="00BF0A1D" w:rsidRDefault="009B38E3" w:rsidP="00BF0A1D">
                    <w:pPr>
                      <w:jc w:val="both"/>
                      <w:rPr>
                        <w:ins w:id="603" w:author="Nijat Mursali" w:date="2018-10-30T22:58:00Z"/>
                      </w:rPr>
                    </w:pPr>
                    <w:ins w:id="604" w:author="Nijat Mursali" w:date="2018-11-14T16:53:00Z">
                      <w:r>
                        <w:t>-Collider</w:t>
                      </w:r>
                    </w:ins>
                  </w:p>
                  <w:p w:rsidR="009B38E3" w:rsidRDefault="009B38E3" w:rsidP="00BF0A1D">
                    <w:pPr>
                      <w:jc w:val="both"/>
                      <w:rPr>
                        <w:ins w:id="605" w:author="Nijat Mursali" w:date="2018-11-14T16:53:00Z"/>
                      </w:rPr>
                    </w:pPr>
                  </w:p>
                  <w:p w:rsidR="00BF0A1D" w:rsidRDefault="00BF0A1D" w:rsidP="00BF0A1D">
                    <w:pPr>
                      <w:jc w:val="both"/>
                      <w:pPrChange w:id="606" w:author="Nijat Mursali" w:date="2018-10-30T19:29:00Z">
                        <w:pPr/>
                      </w:pPrChange>
                    </w:pPr>
                    <w:ins w:id="607" w:author="Nijat Mursali" w:date="2018-10-30T22:58:00Z">
                      <w:r>
                        <w:t>+</w:t>
                      </w:r>
                      <w:proofErr w:type="spellStart"/>
                      <w:proofErr w:type="gramStart"/>
                      <w:r>
                        <w:t>OnCollisionEnter</w:t>
                      </w:r>
                      <w:proofErr w:type="spellEnd"/>
                      <w:r>
                        <w:t>(</w:t>
                      </w:r>
                      <w:proofErr w:type="gramEnd"/>
                      <w:r>
                        <w:t>)</w:t>
                      </w:r>
                    </w:ins>
                  </w:p>
                </w:txbxContent>
              </v:textbox>
            </v:rect>
          </w:pict>
        </w:r>
        <w:r w:rsidR="00BF0A1D">
          <w:rPr>
            <w:noProof/>
          </w:rPr>
          <w:pict>
            <v:rect id="_x0000_s1044" style="position:absolute;margin-left:257.9pt;margin-top:13.35pt;width:120.45pt;height:81.6pt;z-index:9">
              <v:textbox>
                <w:txbxContent>
                  <w:p w:rsidR="00BF0A1D" w:rsidRDefault="00BF0A1D" w:rsidP="00BF0A1D">
                    <w:pPr>
                      <w:jc w:val="center"/>
                      <w:rPr>
                        <w:ins w:id="608" w:author="Nijat Mursali" w:date="2018-10-30T19:29:00Z"/>
                      </w:rPr>
                    </w:pPr>
                    <w:ins w:id="609" w:author="Nijat Mursali" w:date="2018-10-30T23:03:00Z">
                      <w:r>
                        <w:t>Buildings</w:t>
                      </w:r>
                    </w:ins>
                  </w:p>
                  <w:p w:rsidR="00202CCA" w:rsidRDefault="00202CCA" w:rsidP="00BF0A1D">
                    <w:pPr>
                      <w:jc w:val="both"/>
                      <w:pPrChange w:id="610" w:author="Nijat Mursali" w:date="2018-10-30T19:29:00Z">
                        <w:pPr/>
                      </w:pPrChange>
                    </w:pPr>
                  </w:p>
                </w:txbxContent>
              </v:textbox>
            </v:rect>
          </w:pict>
        </w:r>
      </w:ins>
    </w:p>
    <w:p w:rsidR="00BF0A1D" w:rsidRDefault="00BF0A1D" w:rsidP="00B53F71">
      <w:pPr>
        <w:rPr>
          <w:ins w:id="611" w:author="Nijat Mursali" w:date="2018-10-30T23:02:00Z"/>
        </w:rPr>
      </w:pPr>
    </w:p>
    <w:p w:rsidR="00BF0A1D" w:rsidRDefault="00BF0A1D" w:rsidP="00B53F71">
      <w:pPr>
        <w:rPr>
          <w:ins w:id="612" w:author="Nijat Mursali" w:date="2018-10-30T23:02:00Z"/>
        </w:rPr>
      </w:pPr>
    </w:p>
    <w:p w:rsidR="00BF0A1D" w:rsidRDefault="00D66A5C" w:rsidP="00B53F71">
      <w:pPr>
        <w:rPr>
          <w:ins w:id="613" w:author="Nijat Mursali" w:date="2018-10-30T23:02:00Z"/>
        </w:rPr>
      </w:pPr>
      <w:ins w:id="614" w:author="Nijat Mursali" w:date="2018-11-14T17:08:00Z">
        <w:r>
          <w:rPr>
            <w:noProof/>
          </w:rPr>
          <w:pict>
            <v:shape id="_x0000_s1064" type="#_x0000_t32" style="position:absolute;margin-left:415.55pt;margin-top:2.1pt;width:119.45pt;height:.6pt;z-index:29" o:connectortype="straight"/>
          </w:pict>
        </w:r>
      </w:ins>
    </w:p>
    <w:p w:rsidR="00BF0A1D" w:rsidRDefault="00BF0A1D" w:rsidP="00B53F71">
      <w:pPr>
        <w:rPr>
          <w:ins w:id="615" w:author="Nijat Mursali" w:date="2018-10-30T23:02:00Z"/>
        </w:rPr>
      </w:pPr>
    </w:p>
    <w:p w:rsidR="00BF0A1D" w:rsidRDefault="00E66C3A" w:rsidP="00B53F71">
      <w:pPr>
        <w:rPr>
          <w:ins w:id="616" w:author="Nijat Mursali" w:date="2018-10-30T23:02:00Z"/>
        </w:rPr>
      </w:pPr>
      <w:ins w:id="617" w:author="Nijat Mursali" w:date="2018-11-14T17:06:00Z">
        <w:r>
          <w:rPr>
            <w:noProof/>
          </w:rPr>
          <w:pict>
            <v:shape id="_x0000_s1062" type="#_x0000_t32" style="position:absolute;margin-left:256.65pt;margin-top:1.05pt;width:121.1pt;height:.05pt;z-index:27" o:connectortype="straight"/>
          </w:pict>
        </w:r>
      </w:ins>
    </w:p>
    <w:p w:rsidR="00BF0A1D" w:rsidRDefault="00A05BE3" w:rsidP="00B53F71">
      <w:pPr>
        <w:rPr>
          <w:ins w:id="618" w:author="Nijat Mursali" w:date="2018-10-30T23:02:00Z"/>
        </w:rPr>
      </w:pPr>
      <w:ins w:id="619" w:author="Nijat Mursali" w:date="2018-10-30T23:05:00Z">
        <w:r>
          <w:rPr>
            <w:noProof/>
          </w:rPr>
          <w:pict>
            <v:rect id="_x0000_s1046" style="position:absolute;margin-left:354.65pt;margin-top:14.2pt;width:120.45pt;height:78.6pt;z-index:11">
              <v:textbox>
                <w:txbxContent>
                  <w:p w:rsidR="000418AA" w:rsidRDefault="00C5369B" w:rsidP="000418AA">
                    <w:pPr>
                      <w:jc w:val="center"/>
                      <w:rPr>
                        <w:ins w:id="620" w:author="Nijat Mursali" w:date="2018-10-30T19:29:00Z"/>
                      </w:rPr>
                    </w:pPr>
                    <w:ins w:id="621" w:author="Nijat Mursali" w:date="2018-11-12T09:40:00Z">
                      <w:r>
                        <w:t>Ball</w:t>
                      </w:r>
                    </w:ins>
                  </w:p>
                  <w:p w:rsidR="000418AA" w:rsidRDefault="000418AA" w:rsidP="000418AA">
                    <w:pPr>
                      <w:jc w:val="both"/>
                      <w:rPr>
                        <w:ins w:id="622" w:author="Nijat Mursali" w:date="2018-10-30T23:06:00Z"/>
                      </w:rPr>
                    </w:pPr>
                    <w:ins w:id="623" w:author="Nijat Mursali" w:date="2018-10-30T19:29:00Z">
                      <w:r>
                        <w:t>-</w:t>
                      </w:r>
                    </w:ins>
                    <w:ins w:id="624" w:author="Nijat Mursali" w:date="2018-10-30T23:06:00Z">
                      <w:r w:rsidR="00CB1FAF">
                        <w:t>Physics</w:t>
                      </w:r>
                    </w:ins>
                  </w:p>
                  <w:p w:rsidR="00CB1FAF" w:rsidRDefault="00CB1FAF" w:rsidP="000418AA">
                    <w:pPr>
                      <w:jc w:val="both"/>
                      <w:rPr>
                        <w:ins w:id="625" w:author="Nijat Mursali" w:date="2018-10-30T22:58:00Z"/>
                      </w:rPr>
                    </w:pPr>
                    <w:ins w:id="626" w:author="Nijat Mursali" w:date="2018-10-30T23:06:00Z">
                      <w:r>
                        <w:t>-Collider</w:t>
                      </w:r>
                    </w:ins>
                  </w:p>
                  <w:p w:rsidR="000418AA" w:rsidRDefault="000418AA" w:rsidP="000418AA">
                    <w:pPr>
                      <w:jc w:val="both"/>
                      <w:rPr>
                        <w:ins w:id="627" w:author="Nijat Mursali" w:date="2018-10-30T22:58:00Z"/>
                      </w:rPr>
                    </w:pPr>
                  </w:p>
                  <w:p w:rsidR="000418AA" w:rsidRDefault="009C1B12" w:rsidP="000418AA">
                    <w:pPr>
                      <w:jc w:val="both"/>
                      <w:pPrChange w:id="628" w:author="Nijat Mursali" w:date="2018-10-30T19:29:00Z">
                        <w:pPr/>
                      </w:pPrChange>
                    </w:pPr>
                    <w:ins w:id="629" w:author="Nijat Mursali" w:date="2018-11-14T16:52:00Z">
                      <w:r>
                        <w:t>-</w:t>
                      </w:r>
                    </w:ins>
                    <w:proofErr w:type="spellStart"/>
                    <w:proofErr w:type="gramStart"/>
                    <w:ins w:id="630" w:author="Nijat Mursali" w:date="2018-10-30T22:58:00Z">
                      <w:r w:rsidR="000418AA">
                        <w:t>OnCollisionEnter</w:t>
                      </w:r>
                      <w:proofErr w:type="spellEnd"/>
                      <w:r w:rsidR="000418AA">
                        <w:t>(</w:t>
                      </w:r>
                      <w:proofErr w:type="gramEnd"/>
                      <w:r w:rsidR="000418AA">
                        <w:t>)</w:t>
                      </w:r>
                    </w:ins>
                  </w:p>
                </w:txbxContent>
              </v:textbox>
            </v:rect>
          </w:pict>
        </w:r>
      </w:ins>
    </w:p>
    <w:p w:rsidR="00BF0A1D" w:rsidRDefault="00BF0A1D" w:rsidP="00B53F71">
      <w:pPr>
        <w:rPr>
          <w:ins w:id="631" w:author="Nijat Mursali" w:date="2018-10-30T23:02:00Z"/>
        </w:rPr>
      </w:pPr>
    </w:p>
    <w:p w:rsidR="00BF0A1D" w:rsidRDefault="00BF0A1D" w:rsidP="00B53F71">
      <w:pPr>
        <w:rPr>
          <w:ins w:id="632" w:author="Nijat Mursali" w:date="2018-10-30T23:02:00Z"/>
        </w:rPr>
      </w:pPr>
    </w:p>
    <w:p w:rsidR="00BF0A1D" w:rsidRDefault="00BF0A1D" w:rsidP="00B53F71">
      <w:pPr>
        <w:rPr>
          <w:ins w:id="633" w:author="Nijat Mursali" w:date="2018-10-30T23:02:00Z"/>
        </w:rPr>
      </w:pPr>
    </w:p>
    <w:p w:rsidR="00BF0A1D" w:rsidRDefault="00E66C3A" w:rsidP="00B53F71">
      <w:pPr>
        <w:rPr>
          <w:ins w:id="634" w:author="Nijat Mursali" w:date="2018-10-30T23:02:00Z"/>
        </w:rPr>
      </w:pPr>
      <w:ins w:id="635" w:author="Nijat Mursali" w:date="2018-11-14T17:07:00Z">
        <w:r>
          <w:rPr>
            <w:noProof/>
          </w:rPr>
          <w:pict>
            <v:shape id="_x0000_s1063" type="#_x0000_t32" style="position:absolute;margin-left:356.35pt;margin-top:14pt;width:120.3pt;height:0;z-index:28" o:connectortype="straight"/>
          </w:pict>
        </w:r>
      </w:ins>
    </w:p>
    <w:p w:rsidR="00BF0A1D" w:rsidRDefault="00BF0A1D" w:rsidP="00B53F71">
      <w:pPr>
        <w:rPr>
          <w:ins w:id="636" w:author="Nijat Mursali" w:date="2018-10-30T23:02:00Z"/>
        </w:rPr>
      </w:pPr>
    </w:p>
    <w:p w:rsidR="006563C2" w:rsidRPr="00113CA3" w:rsidRDefault="006563C2" w:rsidP="00B53F71">
      <w:pPr>
        <w:rPr>
          <w:lang w:val="az-Latn-AZ"/>
          <w:rPrChange w:id="637" w:author="Nijat Mursali" w:date="2018-10-31T21:14:00Z">
            <w:rPr/>
          </w:rPrChange>
        </w:rPr>
      </w:pPr>
    </w:p>
    <w:p w:rsidR="005206F8" w:rsidRDefault="005206F8" w:rsidP="005206F8">
      <w:pPr>
        <w:pStyle w:val="Heading1"/>
        <w:rPr>
          <w:ins w:id="638" w:author="Nijat Mursali" w:date="2018-10-30T14:52:00Z"/>
        </w:rPr>
      </w:pPr>
      <w:r w:rsidRPr="004F5C0B">
        <w:t>References</w:t>
      </w:r>
    </w:p>
    <w:p w:rsidR="00A34CC1" w:rsidRPr="00A34CC1" w:rsidRDefault="00A34CC1" w:rsidP="00A34CC1">
      <w:pPr>
        <w:rPr>
          <w:rPrChange w:id="639" w:author="Nijat Mursali" w:date="2018-10-30T14:52:00Z">
            <w:rPr/>
          </w:rPrChange>
        </w:rPr>
        <w:pPrChange w:id="640" w:author="Nijat Mursali" w:date="2018-10-30T14:52:00Z">
          <w:pPr>
            <w:pStyle w:val="Heading1"/>
          </w:pPr>
        </w:pPrChange>
      </w:pPr>
    </w:p>
    <w:p w:rsidR="00B67F4F" w:rsidRPr="00CF601E" w:rsidRDefault="00B67F4F" w:rsidP="00B67F4F">
      <w:pPr>
        <w:spacing w:line="480" w:lineRule="auto"/>
        <w:ind w:firstLine="426"/>
        <w:jc w:val="both"/>
        <w:rPr>
          <w:ins w:id="641" w:author="Nijat Mursali" w:date="2018-10-30T14:52:00Z"/>
          <w:rFonts w:ascii="Times New Roman" w:hAnsi="Times New Roman" w:cs="Times New Roman"/>
        </w:rPr>
      </w:pPr>
      <w:ins w:id="642" w:author="Nijat Mursali" w:date="2018-10-30T14:52:00Z">
        <w:r w:rsidRPr="00CF601E">
          <w:rPr>
            <w:rFonts w:ascii="Times New Roman" w:hAnsi="Times New Roman" w:cs="Times New Roman"/>
          </w:rPr>
          <w:t>The following game did not require drastic use of references to build up a clear idea of the game design and dynamics. Therefore, the following two references were enough to conclude a general idea on the product.</w:t>
        </w:r>
      </w:ins>
    </w:p>
    <w:p w:rsidR="00B67F4F" w:rsidRPr="00CF601E" w:rsidRDefault="00B67F4F" w:rsidP="00B67F4F">
      <w:pPr>
        <w:spacing w:line="480" w:lineRule="auto"/>
        <w:jc w:val="both"/>
        <w:rPr>
          <w:ins w:id="643" w:author="Nijat Mursali" w:date="2018-10-30T14:52:00Z"/>
          <w:rFonts w:ascii="Times New Roman" w:hAnsi="Times New Roman" w:cs="Times New Roman"/>
        </w:rPr>
      </w:pPr>
      <w:ins w:id="644" w:author="Nijat Mursali" w:date="2018-10-30T14:52:00Z">
        <w:r w:rsidRPr="00CF601E">
          <w:rPr>
            <w:rFonts w:ascii="Times New Roman" w:hAnsi="Times New Roman" w:cs="Times New Roman"/>
          </w:rPr>
          <w:t>Reference 1:</w:t>
        </w:r>
        <w:r w:rsidRPr="00CF601E">
          <w:rPr>
            <w:rFonts w:ascii="Times New Roman" w:hAnsi="Times New Roman" w:cs="Times New Roman"/>
          </w:rPr>
          <w:tab/>
          <w:t xml:space="preserve">Hill Climb Racing, </w:t>
        </w:r>
        <w:r w:rsidRPr="00CF601E">
          <w:rPr>
            <w:rFonts w:ascii="Times New Roman" w:hAnsi="Times New Roman" w:cs="Times New Roman"/>
            <w:i/>
          </w:rPr>
          <w:t>by</w:t>
        </w:r>
        <w:r>
          <w:rPr>
            <w:rFonts w:ascii="Times New Roman" w:hAnsi="Times New Roman" w:cs="Times New Roman"/>
            <w:i/>
          </w:rPr>
          <w:t xml:space="preserve"> </w:t>
        </w:r>
        <w:proofErr w:type="spellStart"/>
        <w:r w:rsidRPr="00CF601E">
          <w:rPr>
            <w:rFonts w:ascii="Times New Roman" w:hAnsi="Times New Roman" w:cs="Times New Roman"/>
            <w:i/>
          </w:rPr>
          <w:t>Fingersoft</w:t>
        </w:r>
        <w:proofErr w:type="spellEnd"/>
        <w:r w:rsidRPr="00CF601E">
          <w:rPr>
            <w:rFonts w:ascii="Times New Roman" w:hAnsi="Times New Roman" w:cs="Times New Roman"/>
            <w:i/>
          </w:rPr>
          <w:t>,</w:t>
        </w:r>
        <w:r w:rsidRPr="00CF601E">
          <w:rPr>
            <w:rFonts w:ascii="Times New Roman" w:hAnsi="Times New Roman" w:cs="Times New Roman"/>
          </w:rPr>
          <w:t xml:space="preserve"> </w:t>
        </w:r>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"https://play.google.com/store/apps/details?id=com.fingersoft.hillclimb&amp;hl=en"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https://play.google.com/store/apps/details?id=com.fingersoft.hillclimb&amp;hl=en</w:t>
        </w:r>
        <w:r w:rsidRPr="00CF601E">
          <w:rPr>
            <w:rFonts w:ascii="Times New Roman" w:hAnsi="Times New Roman" w:cs="Times New Roman"/>
          </w:rPr>
          <w:fldChar w:fldCharType="end"/>
        </w:r>
      </w:ins>
    </w:p>
    <w:p w:rsidR="00B67F4F" w:rsidRPr="00CF601E" w:rsidRDefault="00B67F4F" w:rsidP="00B67F4F">
      <w:pPr>
        <w:spacing w:line="480" w:lineRule="auto"/>
        <w:jc w:val="both"/>
        <w:rPr>
          <w:ins w:id="645" w:author="Nijat Mursali" w:date="2018-10-30T14:52:00Z"/>
          <w:rFonts w:ascii="Times New Roman" w:hAnsi="Times New Roman" w:cs="Times New Roman"/>
        </w:rPr>
      </w:pPr>
      <w:ins w:id="646" w:author="Nijat Mursali" w:date="2018-10-30T14:52:00Z">
        <w:r w:rsidRPr="00CF601E">
          <w:rPr>
            <w:rFonts w:ascii="Times New Roman" w:hAnsi="Times New Roman" w:cs="Times New Roman"/>
          </w:rPr>
          <w:t xml:space="preserve">Reference 2: Taxi Sim 2016, </w:t>
        </w:r>
        <w:r w:rsidRPr="00CF601E">
          <w:rPr>
            <w:rFonts w:ascii="Times New Roman" w:hAnsi="Times New Roman" w:cs="Times New Roman"/>
            <w:i/>
          </w:rPr>
          <w:t>by Ovidiu Pop,</w:t>
        </w:r>
        <w:r w:rsidRPr="00CF601E">
          <w:rPr>
            <w:rFonts w:ascii="Times New Roman" w:hAnsi="Times New Roman" w:cs="Times New Roman"/>
          </w:rPr>
          <w:t xml:space="preserve"> </w:t>
        </w:r>
      </w:ins>
    </w:p>
    <w:p w:rsidR="00B67F4F" w:rsidRPr="00CF601E" w:rsidRDefault="00B67F4F" w:rsidP="00B67F4F">
      <w:pPr>
        <w:spacing w:line="480" w:lineRule="auto"/>
        <w:jc w:val="both"/>
        <w:rPr>
          <w:ins w:id="647" w:author="Nijat Mursali" w:date="2018-10-30T14:52:00Z"/>
          <w:rFonts w:ascii="Times New Roman" w:hAnsi="Times New Roman" w:cs="Times New Roman"/>
        </w:rPr>
      </w:pPr>
      <w:ins w:id="648" w:author="Nijat Mursali" w:date="2018-10-30T14:52:00Z">
        <w:r w:rsidRPr="00CF601E">
          <w:rPr>
            <w:rFonts w:ascii="Times New Roman" w:hAnsi="Times New Roman" w:cs="Times New Roman"/>
          </w:rPr>
          <w:fldChar w:fldCharType="begin"/>
        </w:r>
        <w:r w:rsidRPr="00CF601E">
          <w:rPr>
            <w:rFonts w:ascii="Times New Roman" w:hAnsi="Times New Roman" w:cs="Times New Roman"/>
          </w:rPr>
          <w:instrText xml:space="preserve"> HYPERLINK "https://play.google.com/store/apps/details?id=com.ovilex.taxisim2016" </w:instrText>
        </w:r>
        <w:r w:rsidRPr="00CF601E">
          <w:rPr>
            <w:rFonts w:ascii="Times New Roman" w:hAnsi="Times New Roman" w:cs="Times New Roman"/>
          </w:rPr>
          <w:fldChar w:fldCharType="separate"/>
        </w:r>
        <w:r w:rsidRPr="00CF601E">
          <w:rPr>
            <w:rStyle w:val="Hyperlink"/>
            <w:rFonts w:ascii="Times New Roman" w:hAnsi="Times New Roman" w:cs="Times New Roman"/>
          </w:rPr>
          <w:t>https://play.google.com/store/apps/details?id=com.ovilex.taxisim2016</w:t>
        </w:r>
        <w:r w:rsidRPr="00CF601E">
          <w:rPr>
            <w:rFonts w:ascii="Times New Roman" w:hAnsi="Times New Roman" w:cs="Times New Roman"/>
          </w:rPr>
          <w:fldChar w:fldCharType="end"/>
        </w:r>
      </w:ins>
    </w:p>
    <w:p w:rsidR="004F5C0B" w:rsidRPr="004F5C0B" w:rsidRDefault="005206F8" w:rsidP="00B67F4F">
      <w:del w:id="649" w:author="Nijat Mursali" w:date="2018-10-30T14:52:00Z">
        <w:r w:rsidRPr="004F5C0B" w:rsidDel="00B67F4F">
          <w:lastRenderedPageBreak/>
          <w:delText xml:space="preserve">&lt;Insert here any document referred to in the </w:delText>
        </w:r>
        <w:r w:rsidDel="00B67F4F">
          <w:delText>document</w:delText>
        </w:r>
        <w:r w:rsidRPr="004F5C0B" w:rsidDel="00B67F4F">
          <w:delText>. An example might be articles or Web sites that you consulted during the literature search.</w:delText>
        </w:r>
        <w:r w:rsidR="007644A6" w:rsidDel="00B67F4F">
          <w:delText xml:space="preserve"> This is not just a list of used materials, so do not forget to clearly MARK the exact points(s) of reference in the main text.</w:delText>
        </w:r>
        <w:r w:rsidDel="00B67F4F">
          <w:delText>&gt;</w:delText>
        </w:r>
        <w:r w:rsidRPr="004F5C0B" w:rsidDel="00B67F4F">
          <w:delText xml:space="preserve"> </w:delText>
        </w:r>
      </w:del>
    </w:p>
    <w:sectPr w:rsidR="004F5C0B" w:rsidRPr="004F5C0B" w:rsidSect="00482217">
      <w:headerReference w:type="default" r:id="rId10"/>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8B6" w:rsidRDefault="004B28B6" w:rsidP="00A027BE">
      <w:r>
        <w:separator/>
      </w:r>
    </w:p>
  </w:endnote>
  <w:endnote w:type="continuationSeparator" w:id="0">
    <w:p w:rsidR="004B28B6" w:rsidRDefault="004B28B6" w:rsidP="00A0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alonPlain">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E0A" w:rsidRDefault="00FB2745" w:rsidP="00FB2745">
    <w:pPr>
      <w:pStyle w:val="Footer"/>
      <w:tabs>
        <w:tab w:val="clear" w:pos="4844"/>
        <w:tab w:val="clear" w:pos="9689"/>
        <w:tab w:val="right" w:pos="9639"/>
      </w:tabs>
      <w:jc w:val="right"/>
    </w:pPr>
    <w:r w:rsidRPr="00FB2745">
      <w:t>CSCI 4836: Game Development Fundamentals</w:t>
    </w:r>
    <w:r w:rsidR="007F1E0A">
      <w:tab/>
      <w:t xml:space="preserve">Page </w:t>
    </w:r>
    <w:r w:rsidR="007F1E0A">
      <w:rPr>
        <w:b/>
      </w:rPr>
      <w:fldChar w:fldCharType="begin"/>
    </w:r>
    <w:r w:rsidR="007F1E0A">
      <w:rPr>
        <w:b/>
      </w:rPr>
      <w:instrText xml:space="preserve"> PAGE </w:instrText>
    </w:r>
    <w:r w:rsidR="007F1E0A">
      <w:rPr>
        <w:b/>
      </w:rPr>
      <w:fldChar w:fldCharType="separate"/>
    </w:r>
    <w:r w:rsidR="00BD3341">
      <w:rPr>
        <w:b/>
        <w:noProof/>
      </w:rPr>
      <w:t>4</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BD3341">
      <w:rPr>
        <w:b/>
        <w:noProof/>
      </w:rPr>
      <w:t>4</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8B6" w:rsidRDefault="004B28B6" w:rsidP="00A027BE">
      <w:r>
        <w:separator/>
      </w:r>
    </w:p>
  </w:footnote>
  <w:footnote w:type="continuationSeparator" w:id="0">
    <w:p w:rsidR="004B28B6" w:rsidRDefault="004B28B6" w:rsidP="00A027BE">
      <w:r>
        <w:continuationSeparator/>
      </w:r>
    </w:p>
  </w:footnote>
  <w:footnote w:id="1">
    <w:p w:rsidR="00576791" w:rsidDel="00900881" w:rsidRDefault="00576791" w:rsidP="00C2617E">
      <w:pPr>
        <w:pStyle w:val="FootnoteText"/>
        <w:rPr>
          <w:del w:id="60" w:author="Nuru Nurdil" w:date="2018-11-16T12:20:00Z"/>
        </w:rPr>
      </w:pPr>
      <w:del w:id="61" w:author="Nuru Nurdil" w:date="2018-11-16T12:20:00Z">
        <w:r w:rsidDel="00900881">
          <w:rPr>
            <w:rStyle w:val="FootnoteReference"/>
          </w:rPr>
          <w:footnoteRef/>
        </w:r>
        <w:r w:rsidDel="00900881">
          <w:delText xml:space="preserve"> </w:delText>
        </w:r>
        <w:r w:rsidRPr="00101FE4" w:rsidDel="00900881">
          <w:delText>Th</w:delText>
        </w:r>
        <w:r w:rsidR="00F92062" w:rsidDel="00900881">
          <w:delText xml:space="preserve">is template </w:delText>
        </w:r>
        <w:r w:rsidR="00C2617E" w:rsidDel="00900881">
          <w:delText xml:space="preserve">is based on the Unity Curricular Framework ©May </w:delText>
        </w:r>
        <w:r w:rsidR="00C2617E" w:rsidRPr="00C2617E" w:rsidDel="00900881">
          <w:delText xml:space="preserve">2015 Unity3d. </w:delText>
        </w:r>
      </w:del>
    </w:p>
    <w:p w:rsidR="00576791" w:rsidDel="00900881" w:rsidRDefault="00576791" w:rsidP="00576791">
      <w:pPr>
        <w:pStyle w:val="FootnoteText"/>
        <w:rPr>
          <w:del w:id="62" w:author="Nuru Nurdil" w:date="2018-11-16T12:20:00Z"/>
        </w:rPr>
      </w:pPr>
    </w:p>
  </w:footnote>
  <w:footnote w:id="2">
    <w:p w:rsidR="00BD3341" w:rsidRDefault="00BD3341">
      <w:pPr>
        <w:pStyle w:val="FootnoteText"/>
        <w:rPr>
          <w:ins w:id="487" w:author="Araz Yusubov" w:date="2018-09-18T19:53:00Z"/>
        </w:rPr>
      </w:pPr>
      <w:ins w:id="488" w:author="Araz Yusubov" w:date="2018-09-18T19:51:00Z">
        <w:r>
          <w:rPr>
            <w:rStyle w:val="FootnoteReference"/>
          </w:rPr>
          <w:footnoteRef/>
        </w:r>
        <w:r>
          <w:t xml:space="preserve"> Interaction matrix is a </w:t>
        </w:r>
      </w:ins>
      <w:ins w:id="489" w:author="Araz Yusubov" w:date="2018-09-18T19:52:00Z">
        <w:r>
          <w:t>spreadsheet listing game object</w:t>
        </w:r>
      </w:ins>
      <w:ins w:id="490" w:author="Araz Yusubov" w:date="2018-09-18T19:56:00Z">
        <w:r>
          <w:t>s</w:t>
        </w:r>
      </w:ins>
      <w:ins w:id="491" w:author="Araz Yusubov" w:date="2018-09-18T19:52:00Z">
        <w:r>
          <w:t xml:space="preserve"> on sides</w:t>
        </w:r>
      </w:ins>
      <w:ins w:id="492" w:author="Araz Yusubov" w:date="2018-09-18T19:56:00Z">
        <w:r>
          <w:t>,</w:t>
        </w:r>
      </w:ins>
      <w:ins w:id="493" w:author="Araz Yusubov" w:date="2018-09-18T19:52:00Z">
        <w:r>
          <w:t xml:space="preserve"> and </w:t>
        </w:r>
      </w:ins>
      <w:ins w:id="494" w:author="Araz Yusubov" w:date="2018-09-18T19:53:00Z">
        <w:r w:rsidRPr="00BD3341">
          <w:t xml:space="preserve">interactions that can occur </w:t>
        </w:r>
        <w:r>
          <w:t xml:space="preserve">between them during </w:t>
        </w:r>
      </w:ins>
      <w:ins w:id="495" w:author="Araz Yusubov" w:date="2018-09-18T19:56:00Z">
        <w:r>
          <w:t>the</w:t>
        </w:r>
      </w:ins>
      <w:ins w:id="496" w:author="Araz Yusubov" w:date="2018-09-18T19:53:00Z">
        <w:r w:rsidRPr="00BD3341">
          <w:t xml:space="preserve"> game</w:t>
        </w:r>
        <w:r>
          <w:t xml:space="preserve"> </w:t>
        </w:r>
      </w:ins>
      <w:ins w:id="497" w:author="Araz Yusubov" w:date="2018-09-18T19:57:00Z">
        <w:r>
          <w:t>at</w:t>
        </w:r>
      </w:ins>
      <w:ins w:id="498" w:author="Araz Yusubov" w:date="2018-09-18T19:53:00Z">
        <w:r>
          <w:t xml:space="preserve"> intersections of rows and columns.</w:t>
        </w:r>
      </w:ins>
    </w:p>
    <w:p w:rsidR="00BD3341" w:rsidRDefault="00BD334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093"/>
      <w:gridCol w:w="7762"/>
    </w:tblGrid>
    <w:tr w:rsidR="00482217" w:rsidRPr="00D57B11" w:rsidTr="004C3D74">
      <w:tc>
        <w:tcPr>
          <w:tcW w:w="2093" w:type="dxa"/>
        </w:tcPr>
        <w:p w:rsidR="00482217" w:rsidRPr="00D57B11" w:rsidRDefault="00482217" w:rsidP="004C3D74">
          <w:r w:rsidRPr="00D57B1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1.75pt;height:53.25pt;visibility:visible">
                <v:imagedata r:id="rId1" o:title="ADA-new-final-logo"/>
              </v:shape>
            </w:pict>
          </w:r>
        </w:p>
      </w:tc>
      <w:tc>
        <w:tcPr>
          <w:tcW w:w="7762" w:type="dxa"/>
        </w:tcPr>
        <w:p w:rsidR="00482217" w:rsidRPr="00D57B11" w:rsidRDefault="00482217" w:rsidP="004C3D74">
          <w:r w:rsidRPr="00D57B11">
            <w:t>ADA University</w:t>
          </w:r>
        </w:p>
        <w:p w:rsidR="00482217" w:rsidRPr="00D57B11" w:rsidRDefault="00482217" w:rsidP="004C3D74">
          <w:r w:rsidRPr="00D57B11">
            <w:t>School of Information Technologies and Engineering</w:t>
          </w:r>
        </w:p>
        <w:p w:rsidR="00482217" w:rsidRPr="00D57B11" w:rsidRDefault="00482217" w:rsidP="004C3D74">
          <w:pPr>
            <w:rPr>
              <w:b/>
              <w:bCs/>
            </w:rPr>
          </w:pPr>
          <w:r w:rsidRPr="00D77606">
            <w:rPr>
              <w:b/>
            </w:rPr>
            <w:t>CSCI 4836: Game Development Fundamentals</w:t>
          </w:r>
        </w:p>
        <w:p w:rsidR="00482217" w:rsidRPr="00D57B11" w:rsidRDefault="00482217" w:rsidP="00D56548">
          <w:r w:rsidRPr="00D57B11">
            <w:t>Fall Semester, 201</w:t>
          </w:r>
          <w:r w:rsidR="00D56548">
            <w:t>8</w:t>
          </w:r>
        </w:p>
      </w:tc>
    </w:tr>
  </w:tbl>
  <w:p w:rsidR="007F1E0A" w:rsidRDefault="007F1E0A" w:rsidP="004822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217" w:rsidRPr="00482217" w:rsidRDefault="00482217" w:rsidP="00482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856"/>
    <w:multiLevelType w:val="hybridMultilevel"/>
    <w:tmpl w:val="B45EE65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57FDC"/>
    <w:multiLevelType w:val="hybridMultilevel"/>
    <w:tmpl w:val="D2327106"/>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F726D"/>
    <w:multiLevelType w:val="hybridMultilevel"/>
    <w:tmpl w:val="040226E8"/>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9280E"/>
    <w:multiLevelType w:val="hybridMultilevel"/>
    <w:tmpl w:val="97C8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457B2"/>
    <w:multiLevelType w:val="hybridMultilevel"/>
    <w:tmpl w:val="044E9E5C"/>
    <w:lvl w:ilvl="0" w:tplc="A6A69FBA">
      <w:numFmt w:val="bullet"/>
      <w:lvlText w:val="•"/>
      <w:lvlJc w:val="left"/>
      <w:pPr>
        <w:ind w:left="1080" w:hanging="360"/>
      </w:pPr>
      <w:rPr>
        <w:rFonts w:ascii="Cambria" w:eastAsia="Times New Roman" w:hAnsi="Cambria"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B6538A"/>
    <w:multiLevelType w:val="hybridMultilevel"/>
    <w:tmpl w:val="263E7164"/>
    <w:lvl w:ilvl="0" w:tplc="04090001">
      <w:start w:val="1"/>
      <w:numFmt w:val="bullet"/>
      <w:lvlText w:val=""/>
      <w:lvlJc w:val="left"/>
      <w:pPr>
        <w:ind w:left="720" w:hanging="360"/>
      </w:pPr>
      <w:rPr>
        <w:rFonts w:ascii="Symbol" w:hAnsi="Symbol" w:hint="default"/>
      </w:rPr>
    </w:lvl>
    <w:lvl w:ilvl="1" w:tplc="AD8E9676">
      <w:numFmt w:val="bullet"/>
      <w:lvlText w:val="•"/>
      <w:lvlJc w:val="left"/>
      <w:pPr>
        <w:ind w:left="1440" w:hanging="360"/>
      </w:pPr>
      <w:rPr>
        <w:rFonts w:ascii="AvalonPlain" w:eastAsia="Times New Roman" w:hAnsi="AvalonPlain" w:cs="AvalonPla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E2C85"/>
    <w:multiLevelType w:val="hybridMultilevel"/>
    <w:tmpl w:val="26B2F57A"/>
    <w:lvl w:ilvl="0" w:tplc="08090001">
      <w:start w:val="1"/>
      <w:numFmt w:val="bullet"/>
      <w:lvlText w:val=""/>
      <w:lvlJc w:val="left"/>
      <w:pPr>
        <w:ind w:left="2210" w:hanging="360"/>
      </w:pPr>
      <w:rPr>
        <w:rFonts w:ascii="Symbol" w:hAnsi="Symbol" w:hint="default"/>
      </w:rPr>
    </w:lvl>
    <w:lvl w:ilvl="1" w:tplc="08090003" w:tentative="1">
      <w:start w:val="1"/>
      <w:numFmt w:val="bullet"/>
      <w:lvlText w:val="o"/>
      <w:lvlJc w:val="left"/>
      <w:pPr>
        <w:ind w:left="2930" w:hanging="360"/>
      </w:pPr>
      <w:rPr>
        <w:rFonts w:ascii="Courier New" w:hAnsi="Courier New" w:cs="Courier New" w:hint="default"/>
      </w:rPr>
    </w:lvl>
    <w:lvl w:ilvl="2" w:tplc="08090005" w:tentative="1">
      <w:start w:val="1"/>
      <w:numFmt w:val="bullet"/>
      <w:lvlText w:val=""/>
      <w:lvlJc w:val="left"/>
      <w:pPr>
        <w:ind w:left="3650" w:hanging="360"/>
      </w:pPr>
      <w:rPr>
        <w:rFonts w:ascii="Wingdings" w:hAnsi="Wingdings" w:hint="default"/>
      </w:rPr>
    </w:lvl>
    <w:lvl w:ilvl="3" w:tplc="08090001" w:tentative="1">
      <w:start w:val="1"/>
      <w:numFmt w:val="bullet"/>
      <w:lvlText w:val=""/>
      <w:lvlJc w:val="left"/>
      <w:pPr>
        <w:ind w:left="4370" w:hanging="360"/>
      </w:pPr>
      <w:rPr>
        <w:rFonts w:ascii="Symbol" w:hAnsi="Symbol" w:hint="default"/>
      </w:rPr>
    </w:lvl>
    <w:lvl w:ilvl="4" w:tplc="08090003" w:tentative="1">
      <w:start w:val="1"/>
      <w:numFmt w:val="bullet"/>
      <w:lvlText w:val="o"/>
      <w:lvlJc w:val="left"/>
      <w:pPr>
        <w:ind w:left="5090" w:hanging="360"/>
      </w:pPr>
      <w:rPr>
        <w:rFonts w:ascii="Courier New" w:hAnsi="Courier New" w:cs="Courier New" w:hint="default"/>
      </w:rPr>
    </w:lvl>
    <w:lvl w:ilvl="5" w:tplc="08090005" w:tentative="1">
      <w:start w:val="1"/>
      <w:numFmt w:val="bullet"/>
      <w:lvlText w:val=""/>
      <w:lvlJc w:val="left"/>
      <w:pPr>
        <w:ind w:left="5810" w:hanging="360"/>
      </w:pPr>
      <w:rPr>
        <w:rFonts w:ascii="Wingdings" w:hAnsi="Wingdings" w:hint="default"/>
      </w:rPr>
    </w:lvl>
    <w:lvl w:ilvl="6" w:tplc="08090001" w:tentative="1">
      <w:start w:val="1"/>
      <w:numFmt w:val="bullet"/>
      <w:lvlText w:val=""/>
      <w:lvlJc w:val="left"/>
      <w:pPr>
        <w:ind w:left="6530" w:hanging="360"/>
      </w:pPr>
      <w:rPr>
        <w:rFonts w:ascii="Symbol" w:hAnsi="Symbol" w:hint="default"/>
      </w:rPr>
    </w:lvl>
    <w:lvl w:ilvl="7" w:tplc="08090003" w:tentative="1">
      <w:start w:val="1"/>
      <w:numFmt w:val="bullet"/>
      <w:lvlText w:val="o"/>
      <w:lvlJc w:val="left"/>
      <w:pPr>
        <w:ind w:left="7250" w:hanging="360"/>
      </w:pPr>
      <w:rPr>
        <w:rFonts w:ascii="Courier New" w:hAnsi="Courier New" w:cs="Courier New" w:hint="default"/>
      </w:rPr>
    </w:lvl>
    <w:lvl w:ilvl="8" w:tplc="08090005" w:tentative="1">
      <w:start w:val="1"/>
      <w:numFmt w:val="bullet"/>
      <w:lvlText w:val=""/>
      <w:lvlJc w:val="left"/>
      <w:pPr>
        <w:ind w:left="7970" w:hanging="360"/>
      </w:pPr>
      <w:rPr>
        <w:rFonts w:ascii="Wingdings" w:hAnsi="Wingdings" w:hint="default"/>
      </w:rPr>
    </w:lvl>
  </w:abstractNum>
  <w:abstractNum w:abstractNumId="9"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97551"/>
    <w:multiLevelType w:val="hybridMultilevel"/>
    <w:tmpl w:val="3FB450D6"/>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32EF"/>
    <w:multiLevelType w:val="hybridMultilevel"/>
    <w:tmpl w:val="4AAE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51062"/>
    <w:multiLevelType w:val="hybridMultilevel"/>
    <w:tmpl w:val="457AE34A"/>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F5D95"/>
    <w:multiLevelType w:val="hybridMultilevel"/>
    <w:tmpl w:val="E3CA3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372C29"/>
    <w:multiLevelType w:val="hybridMultilevel"/>
    <w:tmpl w:val="9E6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285593"/>
    <w:multiLevelType w:val="hybridMultilevel"/>
    <w:tmpl w:val="7CAA187C"/>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D96F44"/>
    <w:multiLevelType w:val="hybridMultilevel"/>
    <w:tmpl w:val="91FA8B44"/>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42E4F"/>
    <w:multiLevelType w:val="hybridMultilevel"/>
    <w:tmpl w:val="A350BD1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077323"/>
    <w:multiLevelType w:val="hybridMultilevel"/>
    <w:tmpl w:val="C6CC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B6C76"/>
    <w:multiLevelType w:val="hybridMultilevel"/>
    <w:tmpl w:val="8BE420EC"/>
    <w:lvl w:ilvl="0" w:tplc="BFB4DE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6C6CD0"/>
    <w:multiLevelType w:val="hybridMultilevel"/>
    <w:tmpl w:val="89E4687E"/>
    <w:lvl w:ilvl="0" w:tplc="A6A69FBA">
      <w:numFmt w:val="bullet"/>
      <w:lvlText w:val="•"/>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B000EC7"/>
    <w:multiLevelType w:val="hybridMultilevel"/>
    <w:tmpl w:val="1C4AAFE0"/>
    <w:lvl w:ilvl="0" w:tplc="A6A69FBA">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4"/>
  </w:num>
  <w:num w:numId="4">
    <w:abstractNumId w:val="19"/>
  </w:num>
  <w:num w:numId="5">
    <w:abstractNumId w:val="17"/>
  </w:num>
  <w:num w:numId="6">
    <w:abstractNumId w:val="26"/>
  </w:num>
  <w:num w:numId="7">
    <w:abstractNumId w:val="20"/>
  </w:num>
  <w:num w:numId="8">
    <w:abstractNumId w:val="18"/>
  </w:num>
  <w:num w:numId="9">
    <w:abstractNumId w:val="9"/>
  </w:num>
  <w:num w:numId="10">
    <w:abstractNumId w:val="23"/>
  </w:num>
  <w:num w:numId="11">
    <w:abstractNumId w:val="14"/>
  </w:num>
  <w:num w:numId="12">
    <w:abstractNumId w:val="10"/>
  </w:num>
  <w:num w:numId="13">
    <w:abstractNumId w:val="2"/>
  </w:num>
  <w:num w:numId="14">
    <w:abstractNumId w:val="0"/>
  </w:num>
  <w:num w:numId="15">
    <w:abstractNumId w:val="21"/>
  </w:num>
  <w:num w:numId="16">
    <w:abstractNumId w:val="13"/>
  </w:num>
  <w:num w:numId="17">
    <w:abstractNumId w:val="6"/>
  </w:num>
  <w:num w:numId="18">
    <w:abstractNumId w:val="25"/>
  </w:num>
  <w:num w:numId="19">
    <w:abstractNumId w:val="1"/>
  </w:num>
  <w:num w:numId="20">
    <w:abstractNumId w:val="27"/>
  </w:num>
  <w:num w:numId="21">
    <w:abstractNumId w:val="15"/>
  </w:num>
  <w:num w:numId="22">
    <w:abstractNumId w:val="12"/>
  </w:num>
  <w:num w:numId="23">
    <w:abstractNumId w:val="16"/>
  </w:num>
  <w:num w:numId="24">
    <w:abstractNumId w:val="7"/>
  </w:num>
  <w:num w:numId="25">
    <w:abstractNumId w:val="22"/>
  </w:num>
  <w:num w:numId="26">
    <w:abstractNumId w:val="5"/>
  </w:num>
  <w:num w:numId="27">
    <w:abstractNumId w:val="8"/>
  </w:num>
  <w:num w:numId="28">
    <w:abstractNumId w:val="11"/>
  </w:num>
  <w:num w:numId="29">
    <w:abstractNumId w:val="7"/>
    <w:lvlOverride w:ilvl="0"/>
    <w:lvlOverride w:ilvl="1"/>
    <w:lvlOverride w:ilvl="2"/>
    <w:lvlOverride w:ilvl="3"/>
    <w:lvlOverride w:ilvl="4"/>
    <w:lvlOverride w:ilvl="5"/>
    <w:lvlOverride w:ilvl="6"/>
    <w:lvlOverride w:ilvl="7"/>
    <w:lvlOverride w:ilvl="8"/>
  </w:num>
  <w:num w:numId="30">
    <w:abstractNumId w:val="22"/>
    <w:lvlOverride w:ilvl="0"/>
    <w:lvlOverride w:ilvl="1"/>
    <w:lvlOverride w:ilvl="2"/>
    <w:lvlOverride w:ilvl="3"/>
    <w:lvlOverride w:ilvl="4"/>
    <w:lvlOverride w:ilvl="5"/>
    <w:lvlOverride w:ilvl="6"/>
    <w:lvlOverride w:ilvl="7"/>
    <w:lvlOverride w:ilv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ru Nurdil">
    <w15:presenceInfo w15:providerId="Windows Live" w15:userId="1bb084ddbb0fb8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050F"/>
    <w:rsid w:val="00010166"/>
    <w:rsid w:val="00010D34"/>
    <w:rsid w:val="000214D9"/>
    <w:rsid w:val="00032E8C"/>
    <w:rsid w:val="000418AA"/>
    <w:rsid w:val="0004247F"/>
    <w:rsid w:val="00044045"/>
    <w:rsid w:val="00050953"/>
    <w:rsid w:val="00051553"/>
    <w:rsid w:val="00062EF3"/>
    <w:rsid w:val="00064BF1"/>
    <w:rsid w:val="00071EA7"/>
    <w:rsid w:val="00075C8F"/>
    <w:rsid w:val="000873EA"/>
    <w:rsid w:val="00092881"/>
    <w:rsid w:val="00095461"/>
    <w:rsid w:val="000A5CE6"/>
    <w:rsid w:val="000C70B4"/>
    <w:rsid w:val="000D59E3"/>
    <w:rsid w:val="000D74A0"/>
    <w:rsid w:val="000E0063"/>
    <w:rsid w:val="000E437A"/>
    <w:rsid w:val="000E6036"/>
    <w:rsid w:val="001000A9"/>
    <w:rsid w:val="00112C2F"/>
    <w:rsid w:val="00113CA3"/>
    <w:rsid w:val="00114321"/>
    <w:rsid w:val="00126107"/>
    <w:rsid w:val="00127471"/>
    <w:rsid w:val="00136865"/>
    <w:rsid w:val="00136990"/>
    <w:rsid w:val="00143F83"/>
    <w:rsid w:val="001464DE"/>
    <w:rsid w:val="00150DA9"/>
    <w:rsid w:val="00152339"/>
    <w:rsid w:val="00154CF4"/>
    <w:rsid w:val="00155BB7"/>
    <w:rsid w:val="001768F1"/>
    <w:rsid w:val="001A188A"/>
    <w:rsid w:val="001B359B"/>
    <w:rsid w:val="001B3D98"/>
    <w:rsid w:val="001B49E4"/>
    <w:rsid w:val="001C123D"/>
    <w:rsid w:val="001C4667"/>
    <w:rsid w:val="001C7A9A"/>
    <w:rsid w:val="001D2298"/>
    <w:rsid w:val="001E4519"/>
    <w:rsid w:val="00202CCA"/>
    <w:rsid w:val="00204F5E"/>
    <w:rsid w:val="00215C0B"/>
    <w:rsid w:val="00215D2D"/>
    <w:rsid w:val="00216AF7"/>
    <w:rsid w:val="00220421"/>
    <w:rsid w:val="00220638"/>
    <w:rsid w:val="00222CAA"/>
    <w:rsid w:val="00223687"/>
    <w:rsid w:val="00231CEE"/>
    <w:rsid w:val="00232EDC"/>
    <w:rsid w:val="00235632"/>
    <w:rsid w:val="00242C97"/>
    <w:rsid w:val="00243263"/>
    <w:rsid w:val="002462EC"/>
    <w:rsid w:val="0025556F"/>
    <w:rsid w:val="002608D4"/>
    <w:rsid w:val="00261884"/>
    <w:rsid w:val="002661EA"/>
    <w:rsid w:val="002668E5"/>
    <w:rsid w:val="00267A11"/>
    <w:rsid w:val="002701E5"/>
    <w:rsid w:val="002709EE"/>
    <w:rsid w:val="00275DA9"/>
    <w:rsid w:val="00296779"/>
    <w:rsid w:val="002A2294"/>
    <w:rsid w:val="002A33AA"/>
    <w:rsid w:val="002A3784"/>
    <w:rsid w:val="002A574D"/>
    <w:rsid w:val="002A69D1"/>
    <w:rsid w:val="002A7B42"/>
    <w:rsid w:val="002B1BF0"/>
    <w:rsid w:val="002E57B2"/>
    <w:rsid w:val="002F1D56"/>
    <w:rsid w:val="002F34BD"/>
    <w:rsid w:val="003044F5"/>
    <w:rsid w:val="0031305E"/>
    <w:rsid w:val="00320761"/>
    <w:rsid w:val="0032339A"/>
    <w:rsid w:val="00337851"/>
    <w:rsid w:val="00343DF1"/>
    <w:rsid w:val="00363F00"/>
    <w:rsid w:val="00373CDA"/>
    <w:rsid w:val="00381391"/>
    <w:rsid w:val="00383B28"/>
    <w:rsid w:val="00384C27"/>
    <w:rsid w:val="0039745A"/>
    <w:rsid w:val="003A2E02"/>
    <w:rsid w:val="003B269F"/>
    <w:rsid w:val="003C3087"/>
    <w:rsid w:val="003D0F0D"/>
    <w:rsid w:val="003D2D13"/>
    <w:rsid w:val="003D437B"/>
    <w:rsid w:val="003E39DE"/>
    <w:rsid w:val="003F36AA"/>
    <w:rsid w:val="003F4D89"/>
    <w:rsid w:val="003F71B6"/>
    <w:rsid w:val="0040218C"/>
    <w:rsid w:val="004173AF"/>
    <w:rsid w:val="00424689"/>
    <w:rsid w:val="00443DB7"/>
    <w:rsid w:val="00446B82"/>
    <w:rsid w:val="0047649A"/>
    <w:rsid w:val="00482217"/>
    <w:rsid w:val="004943E2"/>
    <w:rsid w:val="004951C6"/>
    <w:rsid w:val="004A5D11"/>
    <w:rsid w:val="004B28B6"/>
    <w:rsid w:val="004B7719"/>
    <w:rsid w:val="004C1668"/>
    <w:rsid w:val="004C2726"/>
    <w:rsid w:val="004C3D74"/>
    <w:rsid w:val="004C4586"/>
    <w:rsid w:val="004C5CC3"/>
    <w:rsid w:val="004D2699"/>
    <w:rsid w:val="004D4261"/>
    <w:rsid w:val="004D471A"/>
    <w:rsid w:val="004E063E"/>
    <w:rsid w:val="004E0987"/>
    <w:rsid w:val="004E2C2F"/>
    <w:rsid w:val="004F10A9"/>
    <w:rsid w:val="004F5C0B"/>
    <w:rsid w:val="0050049C"/>
    <w:rsid w:val="005029F1"/>
    <w:rsid w:val="005203F2"/>
    <w:rsid w:val="005206F8"/>
    <w:rsid w:val="00522723"/>
    <w:rsid w:val="0052341F"/>
    <w:rsid w:val="00523F98"/>
    <w:rsid w:val="00530566"/>
    <w:rsid w:val="0053129B"/>
    <w:rsid w:val="00534544"/>
    <w:rsid w:val="005370E3"/>
    <w:rsid w:val="005408AD"/>
    <w:rsid w:val="00542DE6"/>
    <w:rsid w:val="00551C15"/>
    <w:rsid w:val="00556870"/>
    <w:rsid w:val="00570A19"/>
    <w:rsid w:val="005749E6"/>
    <w:rsid w:val="00576791"/>
    <w:rsid w:val="005820C3"/>
    <w:rsid w:val="0058530E"/>
    <w:rsid w:val="0058627F"/>
    <w:rsid w:val="00590698"/>
    <w:rsid w:val="00592496"/>
    <w:rsid w:val="00596AEC"/>
    <w:rsid w:val="005A14BA"/>
    <w:rsid w:val="005B5CDF"/>
    <w:rsid w:val="005C2250"/>
    <w:rsid w:val="005C3D9D"/>
    <w:rsid w:val="005D590A"/>
    <w:rsid w:val="005F158D"/>
    <w:rsid w:val="005F61AA"/>
    <w:rsid w:val="0060119B"/>
    <w:rsid w:val="00607075"/>
    <w:rsid w:val="006204DF"/>
    <w:rsid w:val="00624261"/>
    <w:rsid w:val="00625EF9"/>
    <w:rsid w:val="00625FE7"/>
    <w:rsid w:val="0064125C"/>
    <w:rsid w:val="00641B03"/>
    <w:rsid w:val="00654276"/>
    <w:rsid w:val="006563C2"/>
    <w:rsid w:val="006619D3"/>
    <w:rsid w:val="0066356A"/>
    <w:rsid w:val="00664C98"/>
    <w:rsid w:val="0066629D"/>
    <w:rsid w:val="006740F3"/>
    <w:rsid w:val="00685824"/>
    <w:rsid w:val="00686260"/>
    <w:rsid w:val="00692640"/>
    <w:rsid w:val="00695E7A"/>
    <w:rsid w:val="006A2466"/>
    <w:rsid w:val="006A38BF"/>
    <w:rsid w:val="006B050F"/>
    <w:rsid w:val="006B1CE5"/>
    <w:rsid w:val="006C0F1C"/>
    <w:rsid w:val="006D1A0B"/>
    <w:rsid w:val="006D33DA"/>
    <w:rsid w:val="006E43E9"/>
    <w:rsid w:val="00720AB8"/>
    <w:rsid w:val="007276F7"/>
    <w:rsid w:val="00732542"/>
    <w:rsid w:val="007404ED"/>
    <w:rsid w:val="00751103"/>
    <w:rsid w:val="00751477"/>
    <w:rsid w:val="0075602C"/>
    <w:rsid w:val="007644A6"/>
    <w:rsid w:val="00764AF3"/>
    <w:rsid w:val="0077101C"/>
    <w:rsid w:val="00774F56"/>
    <w:rsid w:val="00777A3C"/>
    <w:rsid w:val="0078695D"/>
    <w:rsid w:val="00786C2C"/>
    <w:rsid w:val="0079630B"/>
    <w:rsid w:val="007A4CA4"/>
    <w:rsid w:val="007A5856"/>
    <w:rsid w:val="007B15AF"/>
    <w:rsid w:val="007B4D22"/>
    <w:rsid w:val="007C739B"/>
    <w:rsid w:val="007D5FE5"/>
    <w:rsid w:val="007F1E0A"/>
    <w:rsid w:val="00803969"/>
    <w:rsid w:val="00807F2C"/>
    <w:rsid w:val="008225A3"/>
    <w:rsid w:val="008352DF"/>
    <w:rsid w:val="0083643F"/>
    <w:rsid w:val="008410FF"/>
    <w:rsid w:val="00873287"/>
    <w:rsid w:val="0088048D"/>
    <w:rsid w:val="0088222A"/>
    <w:rsid w:val="00892F25"/>
    <w:rsid w:val="008A0709"/>
    <w:rsid w:val="008B555C"/>
    <w:rsid w:val="008B6192"/>
    <w:rsid w:val="008C0EEF"/>
    <w:rsid w:val="008D161E"/>
    <w:rsid w:val="008D1DF8"/>
    <w:rsid w:val="008E6CFA"/>
    <w:rsid w:val="008F5904"/>
    <w:rsid w:val="00900881"/>
    <w:rsid w:val="0093716C"/>
    <w:rsid w:val="009443AE"/>
    <w:rsid w:val="00953812"/>
    <w:rsid w:val="0095530B"/>
    <w:rsid w:val="00961E0C"/>
    <w:rsid w:val="00964BB3"/>
    <w:rsid w:val="0096551A"/>
    <w:rsid w:val="00970ABE"/>
    <w:rsid w:val="009922C9"/>
    <w:rsid w:val="00996E30"/>
    <w:rsid w:val="009A52AC"/>
    <w:rsid w:val="009A76F8"/>
    <w:rsid w:val="009B0007"/>
    <w:rsid w:val="009B29D4"/>
    <w:rsid w:val="009B2DAE"/>
    <w:rsid w:val="009B3141"/>
    <w:rsid w:val="009B38E3"/>
    <w:rsid w:val="009B4614"/>
    <w:rsid w:val="009C1B12"/>
    <w:rsid w:val="009C33C7"/>
    <w:rsid w:val="009C4E73"/>
    <w:rsid w:val="009C6604"/>
    <w:rsid w:val="009D1B51"/>
    <w:rsid w:val="009D525F"/>
    <w:rsid w:val="009D5B30"/>
    <w:rsid w:val="009D69DD"/>
    <w:rsid w:val="009E3C43"/>
    <w:rsid w:val="009F33E3"/>
    <w:rsid w:val="009F5534"/>
    <w:rsid w:val="00A02331"/>
    <w:rsid w:val="00A027BE"/>
    <w:rsid w:val="00A03390"/>
    <w:rsid w:val="00A05BE3"/>
    <w:rsid w:val="00A061B1"/>
    <w:rsid w:val="00A140E5"/>
    <w:rsid w:val="00A17BF5"/>
    <w:rsid w:val="00A17CCD"/>
    <w:rsid w:val="00A17E6E"/>
    <w:rsid w:val="00A2444A"/>
    <w:rsid w:val="00A34CC1"/>
    <w:rsid w:val="00A47633"/>
    <w:rsid w:val="00A50D61"/>
    <w:rsid w:val="00A54205"/>
    <w:rsid w:val="00A64336"/>
    <w:rsid w:val="00A673CF"/>
    <w:rsid w:val="00A7233C"/>
    <w:rsid w:val="00A72C30"/>
    <w:rsid w:val="00A73986"/>
    <w:rsid w:val="00A80836"/>
    <w:rsid w:val="00A829FB"/>
    <w:rsid w:val="00A910A0"/>
    <w:rsid w:val="00A922D9"/>
    <w:rsid w:val="00AB112C"/>
    <w:rsid w:val="00AC70D2"/>
    <w:rsid w:val="00AD0451"/>
    <w:rsid w:val="00AD6889"/>
    <w:rsid w:val="00AE6F6C"/>
    <w:rsid w:val="00AF4998"/>
    <w:rsid w:val="00B02562"/>
    <w:rsid w:val="00B11C90"/>
    <w:rsid w:val="00B136EE"/>
    <w:rsid w:val="00B414E7"/>
    <w:rsid w:val="00B4372A"/>
    <w:rsid w:val="00B529E4"/>
    <w:rsid w:val="00B539FB"/>
    <w:rsid w:val="00B53F71"/>
    <w:rsid w:val="00B55775"/>
    <w:rsid w:val="00B57B1B"/>
    <w:rsid w:val="00B67F4F"/>
    <w:rsid w:val="00B71487"/>
    <w:rsid w:val="00B7454B"/>
    <w:rsid w:val="00B8246C"/>
    <w:rsid w:val="00B95FEE"/>
    <w:rsid w:val="00BA167D"/>
    <w:rsid w:val="00BA2C99"/>
    <w:rsid w:val="00BC0A65"/>
    <w:rsid w:val="00BC4770"/>
    <w:rsid w:val="00BC5399"/>
    <w:rsid w:val="00BD3341"/>
    <w:rsid w:val="00BD387E"/>
    <w:rsid w:val="00BD3C08"/>
    <w:rsid w:val="00BD6463"/>
    <w:rsid w:val="00BD7CD6"/>
    <w:rsid w:val="00BF040C"/>
    <w:rsid w:val="00BF0A1D"/>
    <w:rsid w:val="00BF18E8"/>
    <w:rsid w:val="00BF41F4"/>
    <w:rsid w:val="00BF5CEF"/>
    <w:rsid w:val="00C02FEA"/>
    <w:rsid w:val="00C109CD"/>
    <w:rsid w:val="00C2617E"/>
    <w:rsid w:val="00C37BC1"/>
    <w:rsid w:val="00C410BE"/>
    <w:rsid w:val="00C43437"/>
    <w:rsid w:val="00C43B71"/>
    <w:rsid w:val="00C5369B"/>
    <w:rsid w:val="00C61672"/>
    <w:rsid w:val="00C61D24"/>
    <w:rsid w:val="00C851EB"/>
    <w:rsid w:val="00C90F50"/>
    <w:rsid w:val="00CA0389"/>
    <w:rsid w:val="00CA2DDD"/>
    <w:rsid w:val="00CA7833"/>
    <w:rsid w:val="00CB1FAF"/>
    <w:rsid w:val="00CB4549"/>
    <w:rsid w:val="00CC15E7"/>
    <w:rsid w:val="00CD3BBB"/>
    <w:rsid w:val="00CD70DC"/>
    <w:rsid w:val="00CE5514"/>
    <w:rsid w:val="00CE64C3"/>
    <w:rsid w:val="00CF206A"/>
    <w:rsid w:val="00D14815"/>
    <w:rsid w:val="00D516ED"/>
    <w:rsid w:val="00D55D5A"/>
    <w:rsid w:val="00D56548"/>
    <w:rsid w:val="00D57B11"/>
    <w:rsid w:val="00D60F55"/>
    <w:rsid w:val="00D633E8"/>
    <w:rsid w:val="00D635CA"/>
    <w:rsid w:val="00D66A5C"/>
    <w:rsid w:val="00D70D46"/>
    <w:rsid w:val="00D71EE8"/>
    <w:rsid w:val="00D75B0C"/>
    <w:rsid w:val="00D86344"/>
    <w:rsid w:val="00DB5829"/>
    <w:rsid w:val="00DC1F28"/>
    <w:rsid w:val="00DD1A84"/>
    <w:rsid w:val="00DD377A"/>
    <w:rsid w:val="00DD3AA3"/>
    <w:rsid w:val="00DE6604"/>
    <w:rsid w:val="00DF0A80"/>
    <w:rsid w:val="00DF642D"/>
    <w:rsid w:val="00E01E3F"/>
    <w:rsid w:val="00E17F91"/>
    <w:rsid w:val="00E21E7D"/>
    <w:rsid w:val="00E27E01"/>
    <w:rsid w:val="00E30A31"/>
    <w:rsid w:val="00E60030"/>
    <w:rsid w:val="00E66C3A"/>
    <w:rsid w:val="00E727B8"/>
    <w:rsid w:val="00E7739E"/>
    <w:rsid w:val="00E816A7"/>
    <w:rsid w:val="00E861D2"/>
    <w:rsid w:val="00E8731E"/>
    <w:rsid w:val="00E97052"/>
    <w:rsid w:val="00EA0FBC"/>
    <w:rsid w:val="00EA1179"/>
    <w:rsid w:val="00EA6E12"/>
    <w:rsid w:val="00EB30B3"/>
    <w:rsid w:val="00EB3514"/>
    <w:rsid w:val="00EB7D45"/>
    <w:rsid w:val="00EC53F6"/>
    <w:rsid w:val="00ED574A"/>
    <w:rsid w:val="00ED5CCF"/>
    <w:rsid w:val="00ED602D"/>
    <w:rsid w:val="00EE0B3F"/>
    <w:rsid w:val="00EE1381"/>
    <w:rsid w:val="00EE4CFB"/>
    <w:rsid w:val="00F04CE7"/>
    <w:rsid w:val="00F12586"/>
    <w:rsid w:val="00F20EF7"/>
    <w:rsid w:val="00F24EF8"/>
    <w:rsid w:val="00F301E8"/>
    <w:rsid w:val="00F32F68"/>
    <w:rsid w:val="00F41B49"/>
    <w:rsid w:val="00F46E50"/>
    <w:rsid w:val="00F511E0"/>
    <w:rsid w:val="00F57612"/>
    <w:rsid w:val="00F624C8"/>
    <w:rsid w:val="00F71C28"/>
    <w:rsid w:val="00F7481E"/>
    <w:rsid w:val="00F75ECC"/>
    <w:rsid w:val="00F80BB1"/>
    <w:rsid w:val="00F874F1"/>
    <w:rsid w:val="00F92062"/>
    <w:rsid w:val="00F94582"/>
    <w:rsid w:val="00FA14EE"/>
    <w:rsid w:val="00FA6B1D"/>
    <w:rsid w:val="00FB2745"/>
    <w:rsid w:val="00FB4853"/>
    <w:rsid w:val="00FF0278"/>
    <w:rsid w:val="00FF037F"/>
    <w:rsid w:val="00FF28E0"/>
    <w:rsid w:val="00FF2A19"/>
    <w:rsid w:val="00FF45E0"/>
    <w:rsid w:val="00FF58DB"/>
    <w:rsid w:val="00FF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5"/>
    <o:shapelayout v:ext="edit">
      <o:idmap v:ext="edit" data="1"/>
      <o:rules v:ext="edit">
        <o:r id="V:Rule1" type="connector" idref="#_x0000_s1041"/>
        <o:r id="V:Rule2" type="connector" idref="#_x0000_s1047"/>
        <o:r id="V:Rule3" type="connector" idref="#_x0000_s1048"/>
        <o:r id="V:Rule4" type="connector" idref="#_x0000_s1049"/>
        <o:r id="V:Rule5" type="connector" idref="#_x0000_s1050"/>
        <o:r id="V:Rule6" type="connector" idref="#_x0000_s1051"/>
        <o:r id="V:Rule7" type="connector" idref="#_x0000_s1052"/>
        <o:r id="V:Rule8" type="connector" idref="#_x0000_s1053"/>
        <o:r id="V:Rule9" type="connector" idref="#_x0000_s1054"/>
        <o:r id="V:Rule10" type="connector" idref="#_x0000_s1055"/>
        <o:r id="V:Rule11" type="connector" idref="#_x0000_s1056"/>
        <o:r id="V:Rule12" type="connector" idref="#_x0000_s1057"/>
        <o:r id="V:Rule13" type="connector" idref="#_x0000_s1058"/>
        <o:r id="V:Rule14" type="connector" idref="#_x0000_s1059"/>
        <o:r id="V:Rule15" type="connector" idref="#_x0000_s1060"/>
        <o:r id="V:Rule16" type="connector" idref="#_x0000_s1061"/>
        <o:r id="V:Rule17" type="connector" idref="#_x0000_s1062"/>
        <o:r id="V:Rule18" type="connector" idref="#_x0000_s1063"/>
        <o:r id="V:Rule19" type="connector" idref="#_x0000_s1064"/>
      </o:rules>
    </o:shapelayout>
  </w:shapeDefaults>
  <w:decimalSymbol w:val="."/>
  <w:listSeparator w:val=","/>
  <w14:docId w14:val="4058AECD"/>
  <w15:chartTrackingRefBased/>
  <w15:docId w15:val="{C2E59922-A69A-49F0-97AC-2AA711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ind w:left="426" w:hanging="426"/>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link w:val="BalloonText"/>
    <w:uiPriority w:val="99"/>
    <w:semiHidden/>
    <w:rsid w:val="00A829FB"/>
    <w:rPr>
      <w:rFonts w:ascii="Tahoma" w:hAnsi="Tahoma" w:cs="Tahoma"/>
      <w:sz w:val="16"/>
      <w:szCs w:val="16"/>
    </w:rPr>
  </w:style>
  <w:style w:type="character" w:styleId="Hyperlink">
    <w:name w:val="Hyperlink"/>
    <w:uiPriority w:val="99"/>
    <w:unhideWhenUsed/>
    <w:rsid w:val="00A829FB"/>
    <w:rPr>
      <w:color w:val="0000FF"/>
      <w:u w:val="single"/>
    </w:rPr>
  </w:style>
  <w:style w:type="character" w:styleId="FollowedHyperlink">
    <w:name w:val="FollowedHyperlink"/>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link w:val="Heading1"/>
    <w:uiPriority w:val="9"/>
    <w:rsid w:val="000873EA"/>
    <w:rPr>
      <w:rFonts w:ascii="Arial" w:hAnsi="Arial" w:cs="Times New Roman"/>
      <w:b/>
      <w:bCs/>
      <w:color w:val="31849B"/>
      <w:sz w:val="32"/>
      <w:szCs w:val="28"/>
    </w:rPr>
  </w:style>
  <w:style w:type="character" w:customStyle="1" w:styleId="Heading2Char">
    <w:name w:val="Heading 2 Char"/>
    <w:link w:val="Heading2"/>
    <w:uiPriority w:val="9"/>
    <w:rsid w:val="000873EA"/>
    <w:rPr>
      <w:rFonts w:ascii="Arial" w:eastAsia="Times New Roman" w:hAnsi="Arial" w:cs="Times New Roman"/>
      <w:b/>
      <w:bCs/>
      <w:color w:val="31849B"/>
      <w:szCs w:val="26"/>
    </w:rPr>
  </w:style>
  <w:style w:type="character" w:customStyle="1" w:styleId="Heading3Char">
    <w:name w:val="Heading 3 Char"/>
    <w:link w:val="Heading3"/>
    <w:uiPriority w:val="9"/>
    <w:rsid w:val="005206F8"/>
    <w:rPr>
      <w:rFonts w:ascii="Arial" w:hAnsi="Arial" w:cs="Times New Roman"/>
      <w:b/>
      <w:bCs/>
      <w:sz w:val="24"/>
      <w:szCs w:val="24"/>
    </w:rPr>
  </w:style>
  <w:style w:type="paragraph" w:customStyle="1" w:styleId="level2bullet">
    <w:name w:val=" 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uiPriority w:val="99"/>
    <w:semiHidden/>
    <w:unhideWhenUsed/>
    <w:rsid w:val="00576791"/>
    <w:rPr>
      <w:vertAlign w:val="superscript"/>
    </w:rPr>
  </w:style>
  <w:style w:type="paragraph" w:styleId="TOCHeading">
    <w:name w:val="TOC Heading"/>
    <w:basedOn w:val="Heading1"/>
    <w:next w:val="Normal"/>
    <w:uiPriority w:val="39"/>
    <w:unhideWhenUsed/>
    <w:qFormat/>
    <w:rsid w:val="00B67F4F"/>
    <w:pPr>
      <w:numPr>
        <w:numId w:val="0"/>
      </w:numPr>
      <w:spacing w:before="240" w:line="259" w:lineRule="auto"/>
      <w:outlineLvl w:val="9"/>
    </w:pPr>
    <w:rPr>
      <w:rFonts w:ascii="Calibri Light" w:hAnsi="Calibri Light"/>
      <w:b w:val="0"/>
      <w:bCs w:val="0"/>
      <w:color w:val="2F5496"/>
      <w:szCs w:val="32"/>
    </w:rPr>
  </w:style>
  <w:style w:type="paragraph" w:styleId="TOC1">
    <w:name w:val="toc 1"/>
    <w:basedOn w:val="Normal"/>
    <w:next w:val="Normal"/>
    <w:autoRedefine/>
    <w:uiPriority w:val="39"/>
    <w:unhideWhenUsed/>
    <w:rsid w:val="00B67F4F"/>
  </w:style>
  <w:style w:type="paragraph" w:styleId="TOC2">
    <w:name w:val="toc 2"/>
    <w:basedOn w:val="Normal"/>
    <w:next w:val="Normal"/>
    <w:autoRedefine/>
    <w:uiPriority w:val="39"/>
    <w:unhideWhenUsed/>
    <w:rsid w:val="00B67F4F"/>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799225893">
      <w:bodyDiv w:val="1"/>
      <w:marLeft w:val="0"/>
      <w:marRight w:val="0"/>
      <w:marTop w:val="0"/>
      <w:marBottom w:val="0"/>
      <w:divBdr>
        <w:top w:val="none" w:sz="0" w:space="0" w:color="auto"/>
        <w:left w:val="none" w:sz="0" w:space="0" w:color="auto"/>
        <w:bottom w:val="none" w:sz="0" w:space="0" w:color="auto"/>
        <w:right w:val="none" w:sz="0" w:space="0" w:color="auto"/>
      </w:divBdr>
      <w:divsChild>
        <w:div w:id="283075004">
          <w:marLeft w:val="547"/>
          <w:marRight w:val="0"/>
          <w:marTop w:val="120"/>
          <w:marBottom w:val="0"/>
          <w:divBdr>
            <w:top w:val="none" w:sz="0" w:space="0" w:color="auto"/>
            <w:left w:val="none" w:sz="0" w:space="0" w:color="auto"/>
            <w:bottom w:val="none" w:sz="0" w:space="0" w:color="auto"/>
            <w:right w:val="none" w:sz="0" w:space="0" w:color="auto"/>
          </w:divBdr>
        </w:div>
        <w:div w:id="319115856">
          <w:marLeft w:val="1166"/>
          <w:marRight w:val="0"/>
          <w:marTop w:val="106"/>
          <w:marBottom w:val="0"/>
          <w:divBdr>
            <w:top w:val="none" w:sz="0" w:space="0" w:color="auto"/>
            <w:left w:val="none" w:sz="0" w:space="0" w:color="auto"/>
            <w:bottom w:val="none" w:sz="0" w:space="0" w:color="auto"/>
            <w:right w:val="none" w:sz="0" w:space="0" w:color="auto"/>
          </w:divBdr>
        </w:div>
        <w:div w:id="576867736">
          <w:marLeft w:val="1166"/>
          <w:marRight w:val="0"/>
          <w:marTop w:val="106"/>
          <w:marBottom w:val="0"/>
          <w:divBdr>
            <w:top w:val="none" w:sz="0" w:space="0" w:color="auto"/>
            <w:left w:val="none" w:sz="0" w:space="0" w:color="auto"/>
            <w:bottom w:val="none" w:sz="0" w:space="0" w:color="auto"/>
            <w:right w:val="none" w:sz="0" w:space="0" w:color="auto"/>
          </w:divBdr>
        </w:div>
        <w:div w:id="814377429">
          <w:marLeft w:val="1166"/>
          <w:marRight w:val="0"/>
          <w:marTop w:val="106"/>
          <w:marBottom w:val="0"/>
          <w:divBdr>
            <w:top w:val="none" w:sz="0" w:space="0" w:color="auto"/>
            <w:left w:val="none" w:sz="0" w:space="0" w:color="auto"/>
            <w:bottom w:val="none" w:sz="0" w:space="0" w:color="auto"/>
            <w:right w:val="none" w:sz="0" w:space="0" w:color="auto"/>
          </w:divBdr>
        </w:div>
        <w:div w:id="879705307">
          <w:marLeft w:val="547"/>
          <w:marRight w:val="0"/>
          <w:marTop w:val="120"/>
          <w:marBottom w:val="0"/>
          <w:divBdr>
            <w:top w:val="none" w:sz="0" w:space="0" w:color="auto"/>
            <w:left w:val="none" w:sz="0" w:space="0" w:color="auto"/>
            <w:bottom w:val="none" w:sz="0" w:space="0" w:color="auto"/>
            <w:right w:val="none" w:sz="0" w:space="0" w:color="auto"/>
          </w:divBdr>
        </w:div>
        <w:div w:id="1157916950">
          <w:marLeft w:val="1166"/>
          <w:marRight w:val="0"/>
          <w:marTop w:val="106"/>
          <w:marBottom w:val="0"/>
          <w:divBdr>
            <w:top w:val="none" w:sz="0" w:space="0" w:color="auto"/>
            <w:left w:val="none" w:sz="0" w:space="0" w:color="auto"/>
            <w:bottom w:val="none" w:sz="0" w:space="0" w:color="auto"/>
            <w:right w:val="none" w:sz="0" w:space="0" w:color="auto"/>
          </w:divBdr>
        </w:div>
        <w:div w:id="1482113430">
          <w:marLeft w:val="547"/>
          <w:marRight w:val="0"/>
          <w:marTop w:val="120"/>
          <w:marBottom w:val="0"/>
          <w:divBdr>
            <w:top w:val="none" w:sz="0" w:space="0" w:color="auto"/>
            <w:left w:val="none" w:sz="0" w:space="0" w:color="auto"/>
            <w:bottom w:val="none" w:sz="0" w:space="0" w:color="auto"/>
            <w:right w:val="none" w:sz="0" w:space="0" w:color="auto"/>
          </w:divBdr>
        </w:div>
        <w:div w:id="1909605732">
          <w:marLeft w:val="547"/>
          <w:marRight w:val="0"/>
          <w:marTop w:val="120"/>
          <w:marBottom w:val="0"/>
          <w:divBdr>
            <w:top w:val="none" w:sz="0" w:space="0" w:color="auto"/>
            <w:left w:val="none" w:sz="0" w:space="0" w:color="auto"/>
            <w:bottom w:val="none" w:sz="0" w:space="0" w:color="auto"/>
            <w:right w:val="none" w:sz="0" w:space="0" w:color="auto"/>
          </w:divBdr>
        </w:div>
      </w:divsChild>
    </w:div>
    <w:div w:id="838620354">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1805805390">
      <w:bodyDiv w:val="1"/>
      <w:marLeft w:val="0"/>
      <w:marRight w:val="0"/>
      <w:marTop w:val="0"/>
      <w:marBottom w:val="0"/>
      <w:divBdr>
        <w:top w:val="none" w:sz="0" w:space="0" w:color="auto"/>
        <w:left w:val="none" w:sz="0" w:space="0" w:color="auto"/>
        <w:bottom w:val="none" w:sz="0" w:space="0" w:color="auto"/>
        <w:right w:val="none" w:sz="0" w:space="0" w:color="auto"/>
      </w:divBdr>
    </w:div>
    <w:div w:id="1902402552">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D1F9F2-E9BC-403A-8D97-3AEEAE83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ADA</Company>
  <LinksUpToDate>false</LinksUpToDate>
  <CharactersWithSpaces>17190</CharactersWithSpaces>
  <SharedDoc>false</SharedDoc>
  <HLinks>
    <vt:vector size="12" baseType="variant">
      <vt:variant>
        <vt:i4>5046345</vt:i4>
      </vt:variant>
      <vt:variant>
        <vt:i4>6</vt:i4>
      </vt:variant>
      <vt:variant>
        <vt:i4>0</vt:i4>
      </vt:variant>
      <vt:variant>
        <vt:i4>5</vt:i4>
      </vt:variant>
      <vt:variant>
        <vt:lpwstr>https://play.google.com/store/apps/details?id=com.ovilex.taxisim2016</vt:lpwstr>
      </vt:variant>
      <vt:variant>
        <vt:lpwstr/>
      </vt:variant>
      <vt:variant>
        <vt:i4>720923</vt:i4>
      </vt:variant>
      <vt:variant>
        <vt:i4>3</vt:i4>
      </vt:variant>
      <vt:variant>
        <vt:i4>0</vt:i4>
      </vt:variant>
      <vt:variant>
        <vt:i4>5</vt:i4>
      </vt:variant>
      <vt:variant>
        <vt:lpwstr>https://play.google.com/store/apps/details?id=com.fingersoft.hillclimb&amp;hl=en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Yusubov</dc:creator>
  <cp:keywords/>
  <cp:lastModifiedBy>Nuru Nurdil</cp:lastModifiedBy>
  <cp:revision>4</cp:revision>
  <dcterms:created xsi:type="dcterms:W3CDTF">2018-11-16T19:24:00Z</dcterms:created>
  <dcterms:modified xsi:type="dcterms:W3CDTF">2018-11-16T21:35:00Z</dcterms:modified>
</cp:coreProperties>
</file>